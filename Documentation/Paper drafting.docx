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7B1" w:rsidRDefault="003424F7" w:rsidP="00C9434C">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t>White Paper</w:t>
      </w:r>
    </w:p>
    <w:p w:rsidR="002D2976" w:rsidRDefault="002D2976"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p>
    <w:p w:rsidR="00E77A19" w:rsidRDefault="00E77A19" w:rsidP="00C9434C">
      <w:pPr>
        <w:spacing w:after="432" w:line="324" w:lineRule="atLeast"/>
        <w:jc w:val="both"/>
        <w:textAlignment w:val="baseline"/>
        <w:rPr>
          <w:ins w:id="0" w:author="atri07" w:date="2015-07-14T20:46:00Z"/>
          <w:rFonts w:ascii="Segoe UI" w:hAnsi="Segoe UI" w:cs="Segoe UI"/>
          <w:b/>
          <w:color w:val="2E74B5" w:themeColor="accent1" w:themeShade="BF"/>
          <w:sz w:val="28"/>
          <w:szCs w:val="20"/>
          <w:shd w:val="clear" w:color="auto" w:fill="FFFFFF"/>
        </w:rPr>
      </w:pPr>
      <w:ins w:id="1" w:author="atri07" w:date="2015-07-14T20:45:00Z">
        <w:r>
          <w:rPr>
            <w:rFonts w:ascii="Segoe UI" w:hAnsi="Segoe UI" w:cs="Segoe UI"/>
            <w:b/>
            <w:color w:val="2E74B5" w:themeColor="accent1" w:themeShade="BF"/>
            <w:sz w:val="28"/>
            <w:szCs w:val="20"/>
            <w:shd w:val="clear" w:color="auto" w:fill="FFFFFF"/>
          </w:rPr>
          <w:t>A Technical Overview of New prototype for creating ORACLE Databases</w:t>
        </w:r>
      </w:ins>
    </w:p>
    <w:p w:rsidR="00EF3E3E" w:rsidRDefault="00EF3E3E" w:rsidP="00C9434C">
      <w:pPr>
        <w:spacing w:after="432" w:line="324" w:lineRule="atLeast"/>
        <w:jc w:val="both"/>
        <w:textAlignment w:val="baseline"/>
        <w:rPr>
          <w:ins w:id="2" w:author="atri07" w:date="2015-07-14T20:45:00Z"/>
          <w:rFonts w:ascii="Segoe UI" w:hAnsi="Segoe UI" w:cs="Segoe UI"/>
          <w:b/>
          <w:color w:val="2E74B5" w:themeColor="accent1" w:themeShade="BF"/>
          <w:sz w:val="28"/>
          <w:szCs w:val="20"/>
          <w:shd w:val="clear" w:color="auto" w:fill="FFFFFF"/>
        </w:rPr>
      </w:pPr>
      <w:ins w:id="3" w:author="atri07" w:date="2015-07-14T20:46:00Z">
        <w:r>
          <w:rPr>
            <w:rFonts w:ascii="Segoe UI" w:hAnsi="Segoe UI" w:cs="Segoe UI"/>
            <w:b/>
            <w:color w:val="2E74B5" w:themeColor="accent1" w:themeShade="BF"/>
            <w:sz w:val="28"/>
            <w:szCs w:val="20"/>
            <w:shd w:val="clear" w:color="auto" w:fill="FFFFFF"/>
          </w:rPr>
          <w:t>OR</w:t>
        </w:r>
      </w:ins>
    </w:p>
    <w:p w:rsidR="00C9434C" w:rsidRPr="00330E2E" w:rsidRDefault="007C21F6" w:rsidP="00C9434C">
      <w:pPr>
        <w:spacing w:after="432" w:line="324" w:lineRule="atLeast"/>
        <w:jc w:val="both"/>
        <w:textAlignment w:val="baseline"/>
        <w:rPr>
          <w:rFonts w:ascii="Segoe UI" w:hAnsi="Segoe UI" w:cs="Segoe UI"/>
          <w:b/>
          <w:color w:val="2E74B5" w:themeColor="accent1" w:themeShade="BF"/>
          <w:sz w:val="28"/>
          <w:szCs w:val="20"/>
          <w:shd w:val="clear" w:color="auto" w:fill="FFFFFF"/>
        </w:rPr>
      </w:pPr>
      <w:ins w:id="4" w:author="atri07" w:date="2015-07-14T18:42:00Z">
        <w:r>
          <w:rPr>
            <w:rFonts w:ascii="Segoe UI" w:hAnsi="Segoe UI" w:cs="Segoe UI"/>
            <w:b/>
            <w:color w:val="2E74B5" w:themeColor="accent1" w:themeShade="BF"/>
            <w:sz w:val="28"/>
            <w:szCs w:val="20"/>
            <w:shd w:val="clear" w:color="auto" w:fill="FFFFFF"/>
          </w:rPr>
          <w:t xml:space="preserve">DiOC - </w:t>
        </w:r>
      </w:ins>
      <w:r w:rsidR="00C9434C" w:rsidRPr="00330E2E">
        <w:rPr>
          <w:rFonts w:ascii="Segoe UI" w:hAnsi="Segoe UI" w:cs="Segoe UI"/>
          <w:b/>
          <w:color w:val="2E74B5" w:themeColor="accent1" w:themeShade="BF"/>
          <w:sz w:val="28"/>
          <w:szCs w:val="20"/>
          <w:shd w:val="clear" w:color="auto" w:fill="FFFFFF"/>
        </w:rPr>
        <w:t>Deliver Oracle Database in One Click</w:t>
      </w: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4320"/>
        <w:jc w:val="both"/>
        <w:textAlignment w:val="baseline"/>
        <w:rPr>
          <w:rFonts w:ascii="Segoe UI" w:hAnsi="Segoe UI" w:cs="Segoe UI"/>
          <w:b/>
          <w:color w:val="2E74B5" w:themeColor="accent1" w:themeShade="BF"/>
          <w:sz w:val="20"/>
          <w:szCs w:val="20"/>
          <w:shd w:val="clear" w:color="auto" w:fill="FFFFFF"/>
        </w:rPr>
      </w:pPr>
    </w:p>
    <w:p w:rsidR="002D2976" w:rsidRDefault="002D2976" w:rsidP="002D2976">
      <w:pPr>
        <w:spacing w:after="432" w:line="324" w:lineRule="atLeast"/>
        <w:ind w:left="1440"/>
        <w:jc w:val="both"/>
        <w:textAlignment w:val="baseline"/>
        <w:rPr>
          <w:rFonts w:ascii="Segoe UI" w:hAnsi="Segoe UI" w:cs="Segoe UI"/>
          <w:color w:val="000000"/>
          <w:sz w:val="20"/>
          <w:szCs w:val="20"/>
          <w:shd w:val="clear" w:color="auto" w:fill="FFFFFF"/>
        </w:rPr>
      </w:pPr>
      <w:r w:rsidRPr="002D2976">
        <w:rPr>
          <w:rFonts w:ascii="Segoe UI" w:hAnsi="Segoe UI" w:cs="Segoe UI"/>
          <w:b/>
          <w:color w:val="2E74B5" w:themeColor="accent1" w:themeShade="BF"/>
          <w:sz w:val="20"/>
          <w:szCs w:val="20"/>
          <w:shd w:val="clear" w:color="auto" w:fill="FFFFFF"/>
        </w:rPr>
        <w:t>Abstract</w:t>
      </w:r>
      <w:r w:rsidRPr="002D2976">
        <w:rPr>
          <w:rFonts w:ascii="Segoe UI" w:hAnsi="Segoe UI" w:cs="Segoe UI"/>
          <w:color w:val="2E74B5" w:themeColor="accent1" w:themeShade="BF"/>
          <w:sz w:val="20"/>
          <w:szCs w:val="20"/>
        </w:rPr>
        <w:br/>
      </w:r>
      <w:r>
        <w:rPr>
          <w:rFonts w:ascii="Segoe UI" w:hAnsi="Segoe UI" w:cs="Segoe UI"/>
          <w:color w:val="000000"/>
          <w:sz w:val="20"/>
          <w:szCs w:val="20"/>
        </w:rPr>
        <w:br/>
      </w:r>
      <w:r w:rsidR="00B83FA9">
        <w:rPr>
          <w:rFonts w:ascii="Segoe UI" w:hAnsi="Segoe UI" w:cs="Segoe UI"/>
          <w:color w:val="000000"/>
          <w:sz w:val="20"/>
          <w:szCs w:val="20"/>
          <w:shd w:val="clear" w:color="auto" w:fill="FFFFFF"/>
        </w:rPr>
        <w:t xml:space="preserve">This white paper describes </w:t>
      </w:r>
      <w:r w:rsidR="00C0301F">
        <w:rPr>
          <w:rFonts w:ascii="Segoe UI" w:hAnsi="Segoe UI" w:cs="Segoe UI"/>
          <w:color w:val="000000"/>
          <w:sz w:val="20"/>
          <w:szCs w:val="20"/>
          <w:shd w:val="clear" w:color="auto" w:fill="FFFFFF"/>
        </w:rPr>
        <w:t>deploying</w:t>
      </w:r>
      <w:r w:rsidR="00B83FA9">
        <w:rPr>
          <w:rFonts w:ascii="Segoe UI" w:hAnsi="Segoe UI" w:cs="Segoe UI"/>
          <w:color w:val="000000"/>
          <w:sz w:val="20"/>
          <w:szCs w:val="20"/>
          <w:shd w:val="clear" w:color="auto" w:fill="FFFFFF"/>
        </w:rPr>
        <w:t xml:space="preserve"> ORACLE database on Docker platform</w:t>
      </w:r>
      <w:r w:rsidRPr="0060222B">
        <w:rPr>
          <w:rFonts w:ascii="Segoe UI" w:hAnsi="Segoe UI" w:cs="Segoe UI"/>
          <w:color w:val="000000"/>
          <w:sz w:val="20"/>
          <w:szCs w:val="20"/>
          <w:shd w:val="clear" w:color="auto" w:fill="FFFFFF"/>
        </w:rPr>
        <w:t>.</w:t>
      </w:r>
      <w:r w:rsidR="00B83FA9">
        <w:rPr>
          <w:rFonts w:ascii="Segoe UI" w:hAnsi="Segoe UI" w:cs="Segoe UI"/>
          <w:color w:val="000000"/>
          <w:sz w:val="20"/>
          <w:szCs w:val="20"/>
          <w:shd w:val="clear" w:color="auto" w:fill="FFFFFF"/>
        </w:rPr>
        <w:t xml:space="preserve"> Here we will highlight </w:t>
      </w:r>
      <w:ins w:id="5" w:author="atri07" w:date="2015-07-10T17:05:00Z">
        <w:r w:rsidR="00E706F7">
          <w:rPr>
            <w:rFonts w:ascii="Segoe UI" w:hAnsi="Segoe UI" w:cs="Segoe UI"/>
            <w:color w:val="000000"/>
            <w:sz w:val="20"/>
            <w:szCs w:val="20"/>
            <w:shd w:val="clear" w:color="auto" w:fill="FFFFFF"/>
          </w:rPr>
          <w:t xml:space="preserve">one of the </w:t>
        </w:r>
      </w:ins>
      <w:r w:rsidR="00C0301F">
        <w:rPr>
          <w:rFonts w:ascii="Segoe UI" w:hAnsi="Segoe UI" w:cs="Segoe UI"/>
          <w:color w:val="000000"/>
          <w:sz w:val="20"/>
          <w:szCs w:val="20"/>
          <w:shd w:val="clear" w:color="auto" w:fill="FFFFFF"/>
        </w:rPr>
        <w:t>best technique</w:t>
      </w:r>
      <w:ins w:id="6" w:author="atri07" w:date="2015-07-10T17:05:00Z">
        <w:r w:rsidR="00E706F7">
          <w:rPr>
            <w:rFonts w:ascii="Segoe UI" w:hAnsi="Segoe UI" w:cs="Segoe UI"/>
            <w:color w:val="000000"/>
            <w:sz w:val="20"/>
            <w:szCs w:val="20"/>
            <w:shd w:val="clear" w:color="auto" w:fill="FFFFFF"/>
          </w:rPr>
          <w:t>s known today</w:t>
        </w:r>
      </w:ins>
      <w:r w:rsidR="00B83FA9">
        <w:rPr>
          <w:rFonts w:ascii="Segoe UI" w:hAnsi="Segoe UI" w:cs="Segoe UI"/>
          <w:color w:val="000000"/>
          <w:sz w:val="20"/>
          <w:szCs w:val="20"/>
          <w:shd w:val="clear" w:color="auto" w:fill="FFFFFF"/>
        </w:rPr>
        <w:t xml:space="preserve"> to create database extremely fast with less</w:t>
      </w:r>
      <w:del w:id="7" w:author="atri07" w:date="2015-07-10T17:06:00Z">
        <w:r w:rsidR="00B83FA9" w:rsidDel="00957B3B">
          <w:rPr>
            <w:rFonts w:ascii="Segoe UI" w:hAnsi="Segoe UI" w:cs="Segoe UI"/>
            <w:color w:val="000000"/>
            <w:sz w:val="20"/>
            <w:szCs w:val="20"/>
            <w:shd w:val="clear" w:color="auto" w:fill="FFFFFF"/>
          </w:rPr>
          <w:delText>er</w:delText>
        </w:r>
      </w:del>
      <w:r w:rsidR="00B83FA9">
        <w:rPr>
          <w:rFonts w:ascii="Segoe UI" w:hAnsi="Segoe UI" w:cs="Segoe UI"/>
          <w:color w:val="000000"/>
          <w:sz w:val="20"/>
          <w:szCs w:val="20"/>
          <w:shd w:val="clear" w:color="auto" w:fill="FFFFFF"/>
        </w:rPr>
        <w:t xml:space="preserve"> efforts.</w:t>
      </w:r>
    </w:p>
    <w:p w:rsidR="0016673A" w:rsidRPr="0060222B" w:rsidRDefault="0016673A" w:rsidP="002D2976">
      <w:pPr>
        <w:spacing w:after="432" w:line="324" w:lineRule="atLeast"/>
        <w:ind w:left="1440"/>
        <w:jc w:val="both"/>
        <w:textAlignment w:val="baseline"/>
        <w:rPr>
          <w:rFonts w:ascii="Tahoma" w:eastAsia="Times New Roman" w:hAnsi="Tahoma" w:cs="Tahoma"/>
          <w:color w:val="333333"/>
          <w:sz w:val="16"/>
          <w:szCs w:val="18"/>
        </w:rPr>
      </w:pPr>
      <w:r w:rsidRPr="0016673A">
        <w:rPr>
          <w:rFonts w:ascii="Segoe UI" w:hAnsi="Segoe UI" w:cs="Segoe UI"/>
          <w:b/>
          <w:color w:val="2E74B5" w:themeColor="accent1" w:themeShade="BF"/>
          <w:sz w:val="18"/>
          <w:szCs w:val="20"/>
          <w:shd w:val="clear" w:color="auto" w:fill="FFFFFF"/>
        </w:rPr>
        <w:t>September 2015</w:t>
      </w:r>
    </w:p>
    <w:p w:rsidR="002D2976" w:rsidRDefault="002D2976" w:rsidP="00B6220A">
      <w:pPr>
        <w:spacing w:after="432" w:line="324" w:lineRule="atLeast"/>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b/>
          <w:color w:val="000000"/>
          <w:sz w:val="20"/>
          <w:szCs w:val="20"/>
          <w:shd w:val="clear" w:color="auto" w:fill="FFFFFF"/>
        </w:rPr>
      </w:pPr>
      <w:r>
        <w:rPr>
          <w:rFonts w:ascii="Segoe UI" w:hAnsi="Segoe UI" w:cs="Segoe UI"/>
          <w:b/>
          <w:color w:val="000000"/>
          <w:sz w:val="20"/>
          <w:szCs w:val="20"/>
          <w:shd w:val="clear" w:color="auto" w:fill="FFFFFF"/>
        </w:rPr>
        <w:br w:type="page"/>
      </w: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2D2976" w:rsidRDefault="002D2976">
      <w:pPr>
        <w:rPr>
          <w:rFonts w:ascii="Segoe UI" w:hAnsi="Segoe UI" w:cs="Segoe UI"/>
          <w:b/>
          <w:color w:val="000000"/>
          <w:sz w:val="20"/>
          <w:szCs w:val="20"/>
          <w:shd w:val="clear" w:color="auto" w:fill="FFFFFF"/>
        </w:rPr>
      </w:pPr>
    </w:p>
    <w:p w:rsidR="00C9434C" w:rsidRPr="00920281" w:rsidRDefault="00920281" w:rsidP="00B6220A">
      <w:pPr>
        <w:spacing w:after="432" w:line="324" w:lineRule="atLeast"/>
        <w:jc w:val="both"/>
        <w:textAlignment w:val="baseline"/>
        <w:rPr>
          <w:rFonts w:ascii="Segoe UI" w:hAnsi="Segoe UI" w:cs="Segoe UI"/>
          <w:b/>
          <w:i/>
          <w:color w:val="7F7F7F" w:themeColor="text1" w:themeTint="80"/>
          <w:sz w:val="20"/>
          <w:szCs w:val="20"/>
          <w:u w:val="single"/>
          <w:shd w:val="clear" w:color="auto" w:fill="FFFFFF"/>
          <w:rPrChange w:id="8" w:author="atri07" w:date="2015-07-14T20:47:00Z">
            <w:rPr>
              <w:rFonts w:ascii="Segoe UI" w:hAnsi="Segoe UI" w:cs="Segoe UI"/>
              <w:b/>
              <w:color w:val="000000"/>
              <w:sz w:val="20"/>
              <w:szCs w:val="20"/>
              <w:shd w:val="clear" w:color="auto" w:fill="FFFFFF"/>
            </w:rPr>
          </w:rPrChange>
        </w:rPr>
      </w:pPr>
      <w:ins w:id="9" w:author="atri07" w:date="2015-07-14T20:47:00Z">
        <w:r w:rsidRPr="00920281">
          <w:rPr>
            <w:rFonts w:ascii="Segoe UI" w:hAnsi="Segoe UI" w:cs="Segoe UI"/>
            <w:b/>
            <w:i/>
            <w:color w:val="7F7F7F" w:themeColor="text1" w:themeTint="80"/>
            <w:sz w:val="20"/>
            <w:szCs w:val="20"/>
            <w:u w:val="single"/>
            <w:shd w:val="clear" w:color="auto" w:fill="FFFFFF"/>
            <w:rPrChange w:id="10" w:author="atri07" w:date="2015-07-14T20:47:00Z">
              <w:rPr>
                <w:rFonts w:ascii="Segoe UI" w:hAnsi="Segoe UI" w:cs="Segoe UI"/>
                <w:b/>
                <w:color w:val="7F7F7F" w:themeColor="text1" w:themeTint="80"/>
                <w:sz w:val="20"/>
                <w:szCs w:val="20"/>
                <w:shd w:val="clear" w:color="auto" w:fill="FFFFFF"/>
              </w:rPr>
            </w:rPrChange>
          </w:rPr>
          <w:t>TABLE OF CONTENTS</w:t>
        </w:r>
      </w:ins>
      <w:del w:id="11" w:author="atri07" w:date="2015-07-14T20:47:00Z">
        <w:r w:rsidR="00C9434C" w:rsidRPr="00920281" w:rsidDel="00920281">
          <w:rPr>
            <w:rFonts w:ascii="Segoe UI" w:hAnsi="Segoe UI" w:cs="Segoe UI"/>
            <w:b/>
            <w:i/>
            <w:color w:val="7F7F7F" w:themeColor="text1" w:themeTint="80"/>
            <w:sz w:val="20"/>
            <w:szCs w:val="20"/>
            <w:u w:val="single"/>
            <w:shd w:val="clear" w:color="auto" w:fill="FFFFFF"/>
            <w:rPrChange w:id="12" w:author="atri07" w:date="2015-07-14T20:47:00Z">
              <w:rPr>
                <w:rFonts w:ascii="Segoe UI" w:hAnsi="Segoe UI" w:cs="Segoe UI"/>
                <w:b/>
                <w:color w:val="000000"/>
                <w:sz w:val="20"/>
                <w:szCs w:val="20"/>
                <w:shd w:val="clear" w:color="auto" w:fill="FFFFFF"/>
              </w:rPr>
            </w:rPrChange>
          </w:rPr>
          <w:delText>Contents</w:delText>
        </w:r>
      </w:del>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Introduction</w:t>
      </w:r>
    </w:p>
    <w:p w:rsidR="00B83FA9" w:rsidRDefault="00B83FA9"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Audience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Technologies Used</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Architecture Overview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Technical Design</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Workflow</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Logging</w:t>
      </w:r>
    </w:p>
    <w:p w:rsidR="001B6BC5" w:rsidRDefault="001B6BC5" w:rsidP="001B6BC5">
      <w:pPr>
        <w:pStyle w:val="ListParagraph"/>
        <w:numPr>
          <w:ilvl w:val="1"/>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Security</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in Action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Prototype Source Code</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Conclusion</w:t>
      </w:r>
    </w:p>
    <w:p w:rsidR="00C9434C" w:rsidRDefault="00C9434C" w:rsidP="00C9434C">
      <w:pPr>
        <w:pStyle w:val="ListParagraph"/>
        <w:numPr>
          <w:ilvl w:val="0"/>
          <w:numId w:val="1"/>
        </w:num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References</w:t>
      </w:r>
    </w:p>
    <w:p w:rsid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Pr="00C9434C" w:rsidRDefault="00C9434C" w:rsidP="00C9434C">
      <w:pPr>
        <w:pStyle w:val="ListParagraph"/>
        <w:spacing w:after="432" w:line="324" w:lineRule="atLeast"/>
        <w:ind w:left="360"/>
        <w:jc w:val="both"/>
        <w:textAlignment w:val="baseline"/>
        <w:rPr>
          <w:rFonts w:ascii="Segoe UI" w:hAnsi="Segoe UI" w:cs="Segoe UI"/>
          <w:color w:val="000000"/>
          <w:sz w:val="20"/>
          <w:szCs w:val="20"/>
          <w:shd w:val="clear" w:color="auto" w:fill="FFFFFF"/>
        </w:rPr>
      </w:pPr>
    </w:p>
    <w:p w:rsidR="00C9434C" w:rsidRDefault="00C9434C">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Default="00D43FFE" w:rsidP="00B6220A">
      <w:pPr>
        <w:spacing w:after="432" w:line="324" w:lineRule="atLeast"/>
        <w:jc w:val="both"/>
        <w:textAlignment w:val="baseline"/>
        <w:rPr>
          <w:rFonts w:ascii="Segoe UI" w:hAnsi="Segoe UI" w:cs="Segoe UI"/>
          <w:color w:val="000000"/>
          <w:sz w:val="20"/>
          <w:szCs w:val="20"/>
          <w:shd w:val="clear" w:color="auto" w:fill="FFFFFF"/>
        </w:rPr>
      </w:pPr>
      <w:r w:rsidRPr="00651375">
        <w:rPr>
          <w:rFonts w:ascii="Segoe UI" w:hAnsi="Segoe UI" w:cs="Segoe UI"/>
          <w:b/>
          <w:color w:val="7F7F7F" w:themeColor="text1" w:themeTint="80"/>
          <w:sz w:val="20"/>
          <w:szCs w:val="20"/>
          <w:shd w:val="clear" w:color="auto" w:fill="FFFFFF"/>
          <w:rPrChange w:id="13" w:author="atri07" w:date="2015-07-14T20:43:00Z">
            <w:rPr>
              <w:rFonts w:ascii="Segoe UI" w:hAnsi="Segoe UI" w:cs="Segoe UI"/>
              <w:b/>
              <w:color w:val="000000"/>
              <w:sz w:val="20"/>
              <w:szCs w:val="20"/>
              <w:shd w:val="clear" w:color="auto" w:fill="FFFFFF"/>
            </w:rPr>
          </w:rPrChange>
        </w:rPr>
        <w:lastRenderedPageBreak/>
        <w:t>Introduction</w:t>
      </w:r>
      <w:r w:rsidRPr="00651375">
        <w:rPr>
          <w:rFonts w:ascii="Segoe UI" w:hAnsi="Segoe UI" w:cs="Segoe UI"/>
          <w:color w:val="7F7F7F" w:themeColor="text1" w:themeTint="80"/>
          <w:sz w:val="20"/>
          <w:szCs w:val="20"/>
          <w:rPrChange w:id="14" w:author="atri07" w:date="2015-07-14T20:43:00Z">
            <w:rPr>
              <w:rFonts w:ascii="Segoe UI" w:hAnsi="Segoe UI" w:cs="Segoe UI"/>
              <w:color w:val="000000"/>
              <w:sz w:val="20"/>
              <w:szCs w:val="20"/>
            </w:rPr>
          </w:rPrChange>
        </w:rPr>
        <w:br/>
      </w:r>
      <w:r>
        <w:rPr>
          <w:rFonts w:ascii="Segoe UI" w:hAnsi="Segoe UI" w:cs="Segoe UI"/>
          <w:color w:val="000000"/>
          <w:sz w:val="20"/>
          <w:szCs w:val="20"/>
        </w:rPr>
        <w:br/>
      </w:r>
      <w:r>
        <w:rPr>
          <w:rFonts w:ascii="Segoe UI" w:hAnsi="Segoe UI" w:cs="Segoe UI"/>
          <w:color w:val="000000"/>
          <w:sz w:val="20"/>
          <w:szCs w:val="20"/>
          <w:shd w:val="clear" w:color="auto" w:fill="FFFFFF"/>
        </w:rPr>
        <w:t xml:space="preserve">The need for more sophisticated approach for creating oracle database is becoming increasingly important for organizations. Delivering solution and serving large volume of requests in such short span of time is quite </w:t>
      </w:r>
      <w:r w:rsidR="00B6220A">
        <w:rPr>
          <w:rFonts w:ascii="Segoe UI" w:hAnsi="Segoe UI" w:cs="Segoe UI"/>
          <w:color w:val="000000"/>
          <w:sz w:val="20"/>
          <w:szCs w:val="20"/>
          <w:shd w:val="clear" w:color="auto" w:fill="FFFFFF"/>
        </w:rPr>
        <w:t>challenging</w:t>
      </w:r>
      <w:r>
        <w:rPr>
          <w:rFonts w:ascii="Segoe UI" w:hAnsi="Segoe UI" w:cs="Segoe UI"/>
          <w:color w:val="000000"/>
          <w:sz w:val="20"/>
          <w:szCs w:val="20"/>
          <w:shd w:val="clear" w:color="auto" w:fill="FFFFFF"/>
        </w:rPr>
        <w:t xml:space="preserve"> for DBAs. DBAs or Oracle Advanced users can deliver a database more effectively using</w:t>
      </w:r>
      <w:ins w:id="15" w:author="atri07" w:date="2015-07-10T17:06:00Z">
        <w:r w:rsidR="00FB5D30">
          <w:rPr>
            <w:rFonts w:ascii="Segoe UI" w:hAnsi="Segoe UI" w:cs="Segoe UI"/>
            <w:color w:val="000000"/>
            <w:sz w:val="20"/>
            <w:szCs w:val="20"/>
            <w:shd w:val="clear" w:color="auto" w:fill="FFFFFF"/>
          </w:rPr>
          <w:t xml:space="preserve"> this technique</w:t>
        </w:r>
      </w:ins>
      <w:del w:id="16" w:author="atri07" w:date="2015-07-10T17:06:00Z">
        <w:r w:rsidDel="00FB5D30">
          <w:rPr>
            <w:rFonts w:ascii="Segoe UI" w:hAnsi="Segoe UI" w:cs="Segoe UI"/>
            <w:color w:val="000000"/>
            <w:sz w:val="20"/>
            <w:szCs w:val="20"/>
            <w:shd w:val="clear" w:color="auto" w:fill="FFFFFF"/>
          </w:rPr>
          <w:delText xml:space="preserve"> DiOC</w:delText>
        </w:r>
      </w:del>
      <w:r>
        <w:rPr>
          <w:rFonts w:ascii="Segoe UI" w:hAnsi="Segoe UI" w:cs="Segoe UI"/>
          <w:color w:val="000000"/>
          <w:sz w:val="20"/>
          <w:szCs w:val="20"/>
          <w:shd w:val="clear" w:color="auto" w:fill="FFFFFF"/>
        </w:rPr>
        <w:t>.</w:t>
      </w:r>
      <w:r w:rsidRPr="000E5482">
        <w:t> </w:t>
      </w:r>
      <w:r w:rsidR="00B6220A" w:rsidRPr="000E5482">
        <w:t>T</w:t>
      </w:r>
      <w:r w:rsidR="00B6220A" w:rsidRPr="0060222B">
        <w:rPr>
          <w:rFonts w:ascii="Segoe UI" w:hAnsi="Segoe UI" w:cs="Segoe UI"/>
          <w:color w:val="000000"/>
          <w:sz w:val="20"/>
          <w:szCs w:val="20"/>
          <w:shd w:val="clear" w:color="auto" w:fill="FFFFFF"/>
        </w:rPr>
        <w:t>his idea will speed up the deployment for the ORACLE infrastructure</w:t>
      </w:r>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 xml:space="preserve">This will spin up a </w:t>
      </w:r>
      <w:ins w:id="17" w:author="atri07" w:date="2015-07-10T17:06:00Z">
        <w:r w:rsidR="00784CED">
          <w:rPr>
            <w:rFonts w:ascii="Segoe UI" w:hAnsi="Segoe UI" w:cs="Segoe UI"/>
            <w:color w:val="000000"/>
            <w:sz w:val="20"/>
            <w:szCs w:val="20"/>
            <w:shd w:val="clear" w:color="auto" w:fill="FFFFFF"/>
          </w:rPr>
          <w:t xml:space="preserve">Docker </w:t>
        </w:r>
      </w:ins>
      <w:r w:rsidR="00B6220A" w:rsidRPr="0060222B">
        <w:rPr>
          <w:rFonts w:ascii="Segoe UI" w:hAnsi="Segoe UI" w:cs="Segoe UI"/>
          <w:color w:val="000000"/>
          <w:sz w:val="20"/>
          <w:szCs w:val="20"/>
          <w:shd w:val="clear" w:color="auto" w:fill="FFFFFF"/>
        </w:rPr>
        <w:t xml:space="preserve">container </w:t>
      </w:r>
      <w:ins w:id="18" w:author="atri07" w:date="2015-07-10T17:07:00Z">
        <w:r w:rsidR="00784CED">
          <w:rPr>
            <w:rFonts w:ascii="Segoe UI" w:hAnsi="Segoe UI" w:cs="Segoe UI"/>
            <w:color w:val="000000"/>
            <w:sz w:val="20"/>
            <w:szCs w:val="20"/>
            <w:shd w:val="clear" w:color="auto" w:fill="FFFFFF"/>
          </w:rPr>
          <w:t>having</w:t>
        </w:r>
      </w:ins>
      <w:del w:id="19" w:author="atri07" w:date="2015-07-10T17:07:00Z">
        <w:r w:rsidR="00B6220A" w:rsidRPr="0060222B" w:rsidDel="00784CED">
          <w:rPr>
            <w:rFonts w:ascii="Segoe UI" w:hAnsi="Segoe UI" w:cs="Segoe UI"/>
            <w:color w:val="000000"/>
            <w:sz w:val="20"/>
            <w:szCs w:val="20"/>
            <w:shd w:val="clear" w:color="auto" w:fill="FFFFFF"/>
          </w:rPr>
          <w:delText>with</w:delText>
        </w:r>
      </w:del>
      <w:r w:rsidR="00B6220A" w:rsidRPr="0060222B">
        <w:rPr>
          <w:rFonts w:ascii="Segoe UI" w:hAnsi="Segoe UI" w:cs="Segoe UI"/>
          <w:color w:val="000000"/>
          <w:sz w:val="20"/>
          <w:szCs w:val="20"/>
          <w:shd w:val="clear" w:color="auto" w:fill="FFFFFF"/>
        </w:rPr>
        <w:t xml:space="preserve"> ORACLE software installed and database created on it automatically with just one click</w:t>
      </w:r>
      <w:r w:rsidR="00B6220A" w:rsidRPr="000E5482">
        <w:rPr>
          <w:rFonts w:ascii="Segoe UI" w:hAnsi="Segoe UI" w:cs="Segoe UI"/>
          <w:color w:val="000000"/>
          <w:sz w:val="20"/>
          <w:szCs w:val="20"/>
          <w:shd w:val="clear" w:color="auto" w:fill="FFFFFF"/>
        </w:rPr>
        <w:t>.</w:t>
      </w:r>
      <w:ins w:id="20" w:author="atri07" w:date="2015-07-10T17:07:00Z">
        <w:r w:rsidR="00784CED">
          <w:rPr>
            <w:rFonts w:ascii="Segoe UI" w:hAnsi="Segoe UI" w:cs="Segoe UI"/>
            <w:color w:val="000000"/>
            <w:sz w:val="20"/>
            <w:szCs w:val="20"/>
            <w:shd w:val="clear" w:color="auto" w:fill="FFFFFF"/>
          </w:rPr>
          <w:t xml:space="preserve"> Yes, I’ve just written, “One Click”.</w:t>
        </w:r>
      </w:ins>
      <w:r w:rsidR="00B6220A" w:rsidRPr="000E5482">
        <w:rPr>
          <w:rFonts w:ascii="Segoe UI" w:hAnsi="Segoe UI" w:cs="Segoe UI"/>
          <w:color w:val="000000"/>
          <w:sz w:val="20"/>
          <w:szCs w:val="20"/>
          <w:shd w:val="clear" w:color="auto" w:fill="FFFFFF"/>
        </w:rPr>
        <w:t xml:space="preserve"> </w:t>
      </w:r>
      <w:r w:rsidR="00B6220A" w:rsidRPr="0060222B">
        <w:rPr>
          <w:rFonts w:ascii="Segoe UI" w:hAnsi="Segoe UI" w:cs="Segoe UI"/>
          <w:color w:val="000000"/>
          <w:sz w:val="20"/>
          <w:szCs w:val="20"/>
          <w:shd w:val="clear" w:color="auto" w:fill="FFFFFF"/>
        </w:rPr>
        <w:t>This is just an initial prototype, but it can surely be customized and enhanced based on customer’s requirements.</w:t>
      </w:r>
    </w:p>
    <w:p w:rsidR="00552638" w:rsidRPr="00651375" w:rsidRDefault="00552638" w:rsidP="00B6220A">
      <w:pPr>
        <w:spacing w:after="432" w:line="324" w:lineRule="atLeast"/>
        <w:jc w:val="both"/>
        <w:textAlignment w:val="baseline"/>
        <w:rPr>
          <w:rFonts w:ascii="Segoe UI" w:hAnsi="Segoe UI" w:cs="Segoe UI"/>
          <w:b/>
          <w:color w:val="7F7F7F" w:themeColor="text1" w:themeTint="80"/>
          <w:sz w:val="20"/>
          <w:szCs w:val="20"/>
          <w:shd w:val="clear" w:color="auto" w:fill="FFFFFF"/>
          <w:rPrChange w:id="21" w:author="atri07" w:date="2015-07-14T20:44:00Z">
            <w:rPr>
              <w:rFonts w:ascii="Segoe UI" w:hAnsi="Segoe UI" w:cs="Segoe UI"/>
              <w:b/>
              <w:color w:val="000000"/>
              <w:sz w:val="20"/>
              <w:szCs w:val="20"/>
              <w:shd w:val="clear" w:color="auto" w:fill="FFFFFF"/>
            </w:rPr>
          </w:rPrChange>
        </w:rPr>
      </w:pPr>
      <w:r w:rsidRPr="00651375">
        <w:rPr>
          <w:rFonts w:ascii="Segoe UI" w:hAnsi="Segoe UI" w:cs="Segoe UI"/>
          <w:b/>
          <w:color w:val="7F7F7F" w:themeColor="text1" w:themeTint="80"/>
          <w:sz w:val="20"/>
          <w:szCs w:val="20"/>
          <w:shd w:val="clear" w:color="auto" w:fill="FFFFFF"/>
          <w:rPrChange w:id="22" w:author="atri07" w:date="2015-07-14T20:44:00Z">
            <w:rPr>
              <w:rFonts w:ascii="Segoe UI" w:hAnsi="Segoe UI" w:cs="Segoe UI"/>
              <w:b/>
              <w:color w:val="000000"/>
              <w:sz w:val="20"/>
              <w:szCs w:val="20"/>
              <w:shd w:val="clear" w:color="auto" w:fill="FFFFFF"/>
            </w:rPr>
          </w:rPrChange>
        </w:rPr>
        <w:t>Assumptions:</w:t>
      </w:r>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database on urgent basis</w:t>
      </w:r>
      <w:ins w:id="23" w:author="atri07" w:date="2015-07-10T17:07:00Z">
        <w:r w:rsidR="00C73498">
          <w:rPr>
            <w:rFonts w:ascii="Segoe UI" w:hAnsi="Segoe UI" w:cs="Segoe UI"/>
            <w:color w:val="000000"/>
            <w:sz w:val="20"/>
            <w:szCs w:val="20"/>
            <w:shd w:val="clear" w:color="auto" w:fill="FFFFFF"/>
          </w:rPr>
          <w:t xml:space="preserve"> (Almost instantly)</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multiple databases in one go</w:t>
      </w:r>
      <w:ins w:id="24" w:author="atri07" w:date="2015-07-10T17:08:00Z">
        <w:r w:rsidR="006352A8">
          <w:rPr>
            <w:rFonts w:ascii="Segoe UI" w:hAnsi="Segoe UI" w:cs="Segoe UI"/>
            <w:color w:val="000000"/>
            <w:sz w:val="20"/>
            <w:szCs w:val="20"/>
            <w:shd w:val="clear" w:color="auto" w:fill="FFFFFF"/>
          </w:rPr>
          <w:t xml:space="preserve"> (i.e. 10 database for some classroom/Vendor training)</w:t>
        </w:r>
      </w:ins>
    </w:p>
    <w:p w:rsidR="00552638" w:rsidRDefault="00552638" w:rsidP="00552638">
      <w:pPr>
        <w:spacing w:after="432" w:line="324" w:lineRule="atLeast"/>
        <w:contextualSpacing/>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needs a dedicated environment</w:t>
      </w:r>
      <w:ins w:id="25" w:author="atri07" w:date="2015-07-10T17:08:00Z">
        <w:r w:rsidR="00075A5B">
          <w:rPr>
            <w:rFonts w:ascii="Segoe UI" w:hAnsi="Segoe UI" w:cs="Segoe UI"/>
            <w:color w:val="000000"/>
            <w:sz w:val="20"/>
            <w:szCs w:val="20"/>
            <w:shd w:val="clear" w:color="auto" w:fill="FFFFFF"/>
          </w:rPr>
          <w:t xml:space="preserve"> (One database instance per container)</w:t>
        </w:r>
      </w:ins>
    </w:p>
    <w:p w:rsidR="00552638" w:rsidRDefault="00552638" w:rsidP="00552638">
      <w:pPr>
        <w:spacing w:after="432" w:line="324" w:lineRule="atLeast"/>
        <w:contextualSpacing/>
        <w:jc w:val="both"/>
        <w:textAlignment w:val="baseline"/>
        <w:rPr>
          <w:ins w:id="26" w:author="atri07" w:date="2015-07-14T21:00:00Z"/>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Customer just wants to play around and do some P</w:t>
      </w:r>
      <w:ins w:id="27" w:author="atri07" w:date="2015-07-10T17:08:00Z">
        <w:r w:rsidR="00B25B5C">
          <w:rPr>
            <w:rFonts w:ascii="Segoe UI" w:hAnsi="Segoe UI" w:cs="Segoe UI"/>
            <w:color w:val="000000"/>
            <w:sz w:val="20"/>
            <w:szCs w:val="20"/>
            <w:shd w:val="clear" w:color="auto" w:fill="FFFFFF"/>
          </w:rPr>
          <w:t>o</w:t>
        </w:r>
      </w:ins>
      <w:del w:id="28" w:author="atri07" w:date="2015-07-10T17:08:00Z">
        <w:r w:rsidDel="00B25B5C">
          <w:rPr>
            <w:rFonts w:ascii="Segoe UI" w:hAnsi="Segoe UI" w:cs="Segoe UI"/>
            <w:color w:val="000000"/>
            <w:sz w:val="20"/>
            <w:szCs w:val="20"/>
            <w:shd w:val="clear" w:color="auto" w:fill="FFFFFF"/>
          </w:rPr>
          <w:delText>O</w:delText>
        </w:r>
      </w:del>
      <w:r>
        <w:rPr>
          <w:rFonts w:ascii="Segoe UI" w:hAnsi="Segoe UI" w:cs="Segoe UI"/>
          <w:color w:val="000000"/>
          <w:sz w:val="20"/>
          <w:szCs w:val="20"/>
          <w:shd w:val="clear" w:color="auto" w:fill="FFFFFF"/>
        </w:rPr>
        <w:t>C on ORACLE database with high privileges credential</w:t>
      </w:r>
      <w:ins w:id="29" w:author="atri07" w:date="2015-07-10T17:09:00Z">
        <w:r w:rsidR="00B25B5C">
          <w:rPr>
            <w:rFonts w:ascii="Segoe UI" w:hAnsi="Segoe UI" w:cs="Segoe UI"/>
            <w:color w:val="000000"/>
            <w:sz w:val="20"/>
            <w:szCs w:val="20"/>
            <w:shd w:val="clear" w:color="auto" w:fill="FFFFFF"/>
          </w:rPr>
          <w:t xml:space="preserve"> (DBA privileges and Linux Administrator privileges)</w:t>
        </w:r>
      </w:ins>
      <w:ins w:id="30" w:author="atri07" w:date="2015-07-14T21:04:00Z">
        <w:r w:rsidR="00143888">
          <w:rPr>
            <w:rFonts w:ascii="Segoe UI" w:hAnsi="Segoe UI" w:cs="Segoe UI"/>
            <w:color w:val="000000"/>
            <w:sz w:val="20"/>
            <w:szCs w:val="20"/>
            <w:shd w:val="clear" w:color="auto" w:fill="FFFFFF"/>
          </w:rPr>
          <w:t xml:space="preserve"> and do not need </w:t>
        </w:r>
        <w:r w:rsidR="00965E30">
          <w:rPr>
            <w:rFonts w:ascii="Segoe UI" w:hAnsi="Segoe UI" w:cs="Segoe UI"/>
            <w:color w:val="000000"/>
            <w:sz w:val="20"/>
            <w:szCs w:val="20"/>
            <w:shd w:val="clear" w:color="auto" w:fill="FFFFFF"/>
          </w:rPr>
          <w:t xml:space="preserve">regular </w:t>
        </w:r>
        <w:bookmarkStart w:id="31" w:name="_GoBack"/>
        <w:bookmarkEnd w:id="31"/>
        <w:r w:rsidR="00143888">
          <w:rPr>
            <w:rFonts w:ascii="Segoe UI" w:hAnsi="Segoe UI" w:cs="Segoe UI"/>
            <w:color w:val="000000"/>
            <w:sz w:val="20"/>
            <w:szCs w:val="20"/>
            <w:shd w:val="clear" w:color="auto" w:fill="FFFFFF"/>
          </w:rPr>
          <w:t>DBA support</w:t>
        </w:r>
      </w:ins>
    </w:p>
    <w:p w:rsidR="00457171" w:rsidRDefault="00457171" w:rsidP="00552638">
      <w:pPr>
        <w:spacing w:after="432" w:line="324" w:lineRule="atLeast"/>
        <w:contextualSpacing/>
        <w:jc w:val="both"/>
        <w:textAlignment w:val="baseline"/>
        <w:rPr>
          <w:ins w:id="32" w:author="atri07" w:date="2015-07-14T21:00:00Z"/>
          <w:rFonts w:ascii="Segoe UI" w:hAnsi="Segoe UI" w:cs="Segoe UI"/>
          <w:color w:val="000000"/>
          <w:sz w:val="20"/>
          <w:szCs w:val="20"/>
          <w:shd w:val="clear" w:color="auto" w:fill="FFFFFF"/>
        </w:rPr>
      </w:pPr>
      <w:ins w:id="33" w:author="atri07" w:date="2015-07-14T21:01:00Z">
        <w:r>
          <w:rPr>
            <w:rFonts w:ascii="Segoe UI" w:hAnsi="Segoe UI" w:cs="Segoe UI"/>
            <w:color w:val="000000"/>
            <w:sz w:val="20"/>
            <w:szCs w:val="20"/>
            <w:shd w:val="clear" w:color="auto" w:fill="FFFFFF"/>
          </w:rPr>
          <w:sym w:font="Wingdings 2" w:char="F050"/>
        </w:r>
        <w:r>
          <w:rPr>
            <w:rFonts w:ascii="Segoe UI" w:hAnsi="Segoe UI" w:cs="Segoe UI"/>
            <w:color w:val="000000"/>
            <w:sz w:val="20"/>
            <w:szCs w:val="20"/>
            <w:shd w:val="clear" w:color="auto" w:fill="FFFFFF"/>
          </w:rPr>
          <w:t xml:space="preserve"> </w:t>
        </w:r>
      </w:ins>
      <w:ins w:id="34" w:author="atri07" w:date="2015-07-14T21:00:00Z">
        <w:r>
          <w:rPr>
            <w:rFonts w:ascii="Segoe UI" w:hAnsi="Segoe UI" w:cs="Segoe UI"/>
            <w:color w:val="000000"/>
            <w:sz w:val="20"/>
            <w:szCs w:val="20"/>
            <w:shd w:val="clear" w:color="auto" w:fill="FFFFFF"/>
          </w:rPr>
          <w:t xml:space="preserve">Technical </w:t>
        </w:r>
      </w:ins>
      <w:ins w:id="35" w:author="atri07" w:date="2015-07-14T21:02:00Z">
        <w:r w:rsidR="00222992">
          <w:rPr>
            <w:rFonts w:ascii="Segoe UI" w:hAnsi="Segoe UI" w:cs="Segoe UI"/>
            <w:color w:val="000000"/>
            <w:sz w:val="20"/>
            <w:szCs w:val="20"/>
            <w:shd w:val="clear" w:color="auto" w:fill="FFFFFF"/>
          </w:rPr>
          <w:t xml:space="preserve">(DBA) </w:t>
        </w:r>
      </w:ins>
      <w:ins w:id="36" w:author="atri07" w:date="2015-07-14T21:00:00Z">
        <w:r>
          <w:rPr>
            <w:rFonts w:ascii="Segoe UI" w:hAnsi="Segoe UI" w:cs="Segoe UI"/>
            <w:color w:val="000000"/>
            <w:sz w:val="20"/>
            <w:szCs w:val="20"/>
            <w:shd w:val="clear" w:color="auto" w:fill="FFFFFF"/>
          </w:rPr>
          <w:t xml:space="preserve">team needs to train new resources on ORACLE Database tasks </w:t>
        </w:r>
      </w:ins>
      <w:ins w:id="37" w:author="atri07" w:date="2015-07-14T21:01:00Z">
        <w:r>
          <w:rPr>
            <w:rFonts w:ascii="Segoe UI" w:hAnsi="Segoe UI" w:cs="Segoe UI"/>
            <w:color w:val="000000"/>
            <w:sz w:val="20"/>
            <w:szCs w:val="20"/>
            <w:shd w:val="clear" w:color="auto" w:fill="FFFFFF"/>
          </w:rPr>
          <w:t>–</w:t>
        </w:r>
      </w:ins>
      <w:ins w:id="38" w:author="atri07" w:date="2015-07-14T21:00:00Z">
        <w:r>
          <w:rPr>
            <w:rFonts w:ascii="Segoe UI" w:hAnsi="Segoe UI" w:cs="Segoe UI"/>
            <w:color w:val="000000"/>
            <w:sz w:val="20"/>
            <w:szCs w:val="20"/>
            <w:shd w:val="clear" w:color="auto" w:fill="FFFFFF"/>
          </w:rPr>
          <w:t xml:space="preserve"> onboarding/</w:t>
        </w:r>
      </w:ins>
      <w:ins w:id="39" w:author="atri07" w:date="2015-07-14T21:01:00Z">
        <w:r>
          <w:rPr>
            <w:rFonts w:ascii="Segoe UI" w:hAnsi="Segoe UI" w:cs="Segoe UI"/>
            <w:color w:val="000000"/>
            <w:sz w:val="20"/>
            <w:szCs w:val="20"/>
            <w:shd w:val="clear" w:color="auto" w:fill="FFFFFF"/>
          </w:rPr>
          <w:t>offboarding</w:t>
        </w:r>
      </w:ins>
    </w:p>
    <w:p w:rsidR="00457171" w:rsidRDefault="00457171" w:rsidP="00552638">
      <w:pPr>
        <w:spacing w:after="432" w:line="324" w:lineRule="atLeast"/>
        <w:contextualSpacing/>
        <w:jc w:val="both"/>
        <w:textAlignment w:val="baseline"/>
        <w:rPr>
          <w:rFonts w:ascii="Segoe UI" w:hAnsi="Segoe UI" w:cs="Segoe UI"/>
          <w:color w:val="000000"/>
          <w:sz w:val="20"/>
          <w:szCs w:val="20"/>
          <w:shd w:val="clear" w:color="auto" w:fill="FFFFFF"/>
        </w:rPr>
      </w:pPr>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552638" w:rsidRDefault="00552638" w:rsidP="00B6220A">
      <w:pPr>
        <w:spacing w:after="432" w:line="324" w:lineRule="atLeast"/>
        <w:jc w:val="both"/>
        <w:textAlignment w:val="baseline"/>
        <w:rPr>
          <w:rFonts w:ascii="Segoe UI" w:hAnsi="Segoe UI" w:cs="Segoe UI"/>
          <w:color w:val="000000"/>
          <w:sz w:val="20"/>
          <w:szCs w:val="20"/>
          <w:shd w:val="clear" w:color="auto" w:fill="FFFFFF"/>
        </w:rPr>
      </w:pPr>
    </w:p>
    <w:p w:rsidR="001D425F" w:rsidRDefault="001D425F">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F02160" w:rsidRPr="002314D7" w:rsidRDefault="00F02160" w:rsidP="00F02160">
      <w:pPr>
        <w:spacing w:after="432" w:line="324" w:lineRule="atLeast"/>
        <w:jc w:val="both"/>
        <w:textAlignment w:val="baseline"/>
        <w:rPr>
          <w:rFonts w:ascii="Segoe UI" w:hAnsi="Segoe UI" w:cs="Segoe UI"/>
          <w:b/>
          <w:color w:val="7F7F7F" w:themeColor="text1" w:themeTint="80"/>
          <w:sz w:val="20"/>
          <w:szCs w:val="20"/>
          <w:shd w:val="clear" w:color="auto" w:fill="FFFFFF"/>
          <w:rPrChange w:id="40" w:author="atri07" w:date="2015-07-14T20:44:00Z">
            <w:rPr>
              <w:rFonts w:ascii="Segoe UI" w:hAnsi="Segoe UI" w:cs="Segoe UI"/>
              <w:b/>
              <w:color w:val="000000"/>
              <w:sz w:val="20"/>
              <w:szCs w:val="20"/>
              <w:shd w:val="clear" w:color="auto" w:fill="FFFFFF"/>
            </w:rPr>
          </w:rPrChange>
        </w:rPr>
      </w:pPr>
      <w:r w:rsidRPr="002314D7">
        <w:rPr>
          <w:rFonts w:ascii="Segoe UI" w:hAnsi="Segoe UI" w:cs="Segoe UI"/>
          <w:b/>
          <w:color w:val="7F7F7F" w:themeColor="text1" w:themeTint="80"/>
          <w:sz w:val="20"/>
          <w:szCs w:val="20"/>
          <w:shd w:val="clear" w:color="auto" w:fill="FFFFFF"/>
          <w:rPrChange w:id="41" w:author="atri07" w:date="2015-07-14T20:44:00Z">
            <w:rPr>
              <w:rFonts w:ascii="Segoe UI" w:hAnsi="Segoe UI" w:cs="Segoe UI"/>
              <w:b/>
              <w:color w:val="000000"/>
              <w:sz w:val="20"/>
              <w:szCs w:val="20"/>
              <w:shd w:val="clear" w:color="auto" w:fill="FFFFFF"/>
            </w:rPr>
          </w:rPrChange>
        </w:rPr>
        <w:lastRenderedPageBreak/>
        <w:t>Audience</w:t>
      </w:r>
    </w:p>
    <w:p w:rsidR="002649CB" w:rsidRDefault="00C52D6E"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white paper is intended for Oracle Database Administrator (DBAs), Docker Administrators, </w:t>
      </w:r>
      <w:ins w:id="42" w:author="atri07" w:date="2015-07-10T17:09:00Z">
        <w:r w:rsidR="00F3426B">
          <w:rPr>
            <w:rFonts w:ascii="Segoe UI" w:hAnsi="Segoe UI" w:cs="Segoe UI"/>
            <w:color w:val="000000"/>
            <w:sz w:val="20"/>
            <w:szCs w:val="20"/>
            <w:shd w:val="clear" w:color="auto" w:fill="FFFFFF"/>
          </w:rPr>
          <w:t>Linux</w:t>
        </w:r>
      </w:ins>
      <w:del w:id="43" w:author="atri07" w:date="2015-07-10T17:09:00Z">
        <w:r w:rsidDel="00F3426B">
          <w:rPr>
            <w:rFonts w:ascii="Segoe UI" w:hAnsi="Segoe UI" w:cs="Segoe UI"/>
            <w:color w:val="000000"/>
            <w:sz w:val="20"/>
            <w:szCs w:val="20"/>
            <w:shd w:val="clear" w:color="auto" w:fill="FFFFFF"/>
          </w:rPr>
          <w:delText>OS</w:delText>
        </w:r>
      </w:del>
      <w:r>
        <w:rPr>
          <w:rFonts w:ascii="Segoe UI" w:hAnsi="Segoe UI" w:cs="Segoe UI"/>
          <w:color w:val="000000"/>
          <w:sz w:val="20"/>
          <w:szCs w:val="20"/>
          <w:shd w:val="clear" w:color="auto" w:fill="FFFFFF"/>
        </w:rPr>
        <w:t xml:space="preserve"> Administrators, storage administrators, IT architects, and technical managers responsible for designing, creating, and managing ORACLE databases, infrastructures and data centers.</w:t>
      </w:r>
    </w:p>
    <w:p w:rsidR="00D647F1" w:rsidRPr="002314D7" w:rsidRDefault="00D647F1"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44" w:author="atri07" w:date="2015-07-14T20:44:00Z">
            <w:rPr>
              <w:rFonts w:ascii="Segoe UI" w:hAnsi="Segoe UI" w:cs="Segoe UI"/>
              <w:b/>
              <w:color w:val="000000"/>
              <w:sz w:val="20"/>
              <w:szCs w:val="20"/>
              <w:shd w:val="clear" w:color="auto" w:fill="FFFFFF"/>
            </w:rPr>
          </w:rPrChange>
        </w:rPr>
      </w:pPr>
      <w:r w:rsidRPr="002314D7">
        <w:rPr>
          <w:rFonts w:ascii="Segoe UI" w:hAnsi="Segoe UI" w:cs="Segoe UI"/>
          <w:b/>
          <w:color w:val="7F7F7F" w:themeColor="text1" w:themeTint="80"/>
          <w:sz w:val="20"/>
          <w:szCs w:val="20"/>
          <w:shd w:val="clear" w:color="auto" w:fill="FFFFFF"/>
          <w:rPrChange w:id="45" w:author="atri07" w:date="2015-07-14T20:44:00Z">
            <w:rPr>
              <w:rFonts w:ascii="Segoe UI" w:hAnsi="Segoe UI" w:cs="Segoe UI"/>
              <w:b/>
              <w:color w:val="000000"/>
              <w:sz w:val="20"/>
              <w:szCs w:val="20"/>
              <w:shd w:val="clear" w:color="auto" w:fill="FFFFFF"/>
            </w:rPr>
          </w:rPrChange>
        </w:rPr>
        <w:t>Technologies Used</w:t>
      </w:r>
    </w:p>
    <w:p w:rsidR="00D647F1" w:rsidRDefault="00D647F1" w:rsidP="001D425F">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Docker, OracleLinux, PHP, HTML5, Bootstrap</w:t>
      </w:r>
    </w:p>
    <w:p w:rsidR="002649CB" w:rsidRDefault="002649C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br w:type="page"/>
      </w:r>
    </w:p>
    <w:p w:rsidR="001D425F" w:rsidRPr="007A4C75" w:rsidRDefault="001D425F"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46"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47" w:author="atri07" w:date="2015-07-14T20:44:00Z">
            <w:rPr>
              <w:rFonts w:ascii="Segoe UI" w:hAnsi="Segoe UI" w:cs="Segoe UI"/>
              <w:b/>
              <w:color w:val="000000"/>
              <w:sz w:val="20"/>
              <w:szCs w:val="20"/>
              <w:shd w:val="clear" w:color="auto" w:fill="FFFFFF"/>
            </w:rPr>
          </w:rPrChange>
        </w:rPr>
        <w:lastRenderedPageBreak/>
        <w:t>Architecture Overview</w:t>
      </w:r>
    </w:p>
    <w:p w:rsidR="001D425F" w:rsidRDefault="001D425F" w:rsidP="001D425F">
      <w:pPr>
        <w:pStyle w:val="ListParagraph"/>
        <w:numPr>
          <w:ilvl w:val="0"/>
          <w:numId w:val="3"/>
        </w:numPr>
        <w:spacing w:after="432" w:line="324" w:lineRule="atLeast"/>
        <w:jc w:val="both"/>
        <w:textAlignment w:val="baseline"/>
        <w:rPr>
          <w:rFonts w:ascii="Segoe UI" w:hAnsi="Segoe UI" w:cs="Segoe UI"/>
          <w:color w:val="000000"/>
          <w:sz w:val="20"/>
          <w:szCs w:val="20"/>
          <w:shd w:val="clear" w:color="auto" w:fill="FFFFFF"/>
        </w:rPr>
      </w:pPr>
      <w:r w:rsidRPr="001D425F">
        <w:rPr>
          <w:rFonts w:ascii="Segoe UI" w:hAnsi="Segoe UI" w:cs="Segoe UI"/>
          <w:color w:val="000000"/>
          <w:sz w:val="20"/>
          <w:szCs w:val="20"/>
          <w:shd w:val="clear" w:color="auto" w:fill="FFFFFF"/>
        </w:rPr>
        <w:t>Technical Design</w:t>
      </w:r>
    </w:p>
    <w:p w:rsidR="001D425F" w:rsidRPr="007A4C75" w:rsidRDefault="004641E5"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48"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49" w:author="atri07" w:date="2015-07-14T20:44:00Z">
            <w:rPr>
              <w:rFonts w:ascii="Segoe UI" w:hAnsi="Segoe UI" w:cs="Segoe UI"/>
              <w:b/>
              <w:color w:val="000000"/>
              <w:sz w:val="20"/>
              <w:szCs w:val="20"/>
              <w:shd w:val="clear" w:color="auto" w:fill="FFFFFF"/>
            </w:rPr>
          </w:rPrChange>
        </w:rPr>
        <w:t>Docker File</w:t>
      </w:r>
      <w:r w:rsidR="008245C8" w:rsidRPr="007A4C75">
        <w:rPr>
          <w:rFonts w:ascii="Segoe UI" w:hAnsi="Segoe UI" w:cs="Segoe UI"/>
          <w:b/>
          <w:color w:val="7F7F7F" w:themeColor="text1" w:themeTint="80"/>
          <w:sz w:val="20"/>
          <w:szCs w:val="20"/>
          <w:shd w:val="clear" w:color="auto" w:fill="FFFFFF"/>
          <w:rPrChange w:id="50" w:author="atri07" w:date="2015-07-14T20:44:00Z">
            <w:rPr>
              <w:rFonts w:ascii="Segoe UI" w:hAnsi="Segoe UI" w:cs="Segoe UI"/>
              <w:b/>
              <w:color w:val="000000"/>
              <w:sz w:val="20"/>
              <w:szCs w:val="20"/>
              <w:shd w:val="clear" w:color="auto" w:fill="FFFFFF"/>
            </w:rPr>
          </w:rPrChange>
        </w:rPr>
        <w:t>:</w:t>
      </w:r>
    </w:p>
    <w:p w:rsidR="008245C8" w:rsidDel="00CE1A3A" w:rsidRDefault="008245C8" w:rsidP="001D425F">
      <w:pPr>
        <w:spacing w:after="432" w:line="324" w:lineRule="atLeast"/>
        <w:jc w:val="both"/>
        <w:textAlignment w:val="baseline"/>
        <w:rPr>
          <w:del w:id="51" w:author="atri07" w:date="2015-07-14T19:49:00Z"/>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contains a set of instructions to build a container.</w:t>
      </w:r>
      <w:ins w:id="52" w:author="atri07" w:date="2015-07-14T18:24:00Z">
        <w:r w:rsidR="00D36C2C">
          <w:rPr>
            <w:rFonts w:ascii="Segoe UI" w:hAnsi="Segoe UI" w:cs="Segoe UI"/>
            <w:color w:val="000000"/>
            <w:sz w:val="20"/>
            <w:szCs w:val="20"/>
            <w:shd w:val="clear" w:color="auto" w:fill="FFFFFF"/>
          </w:rPr>
          <w:t xml:space="preserve"> </w:t>
        </w:r>
      </w:ins>
      <w:ins w:id="53" w:author="atri07" w:date="2015-07-14T18:25:00Z">
        <w:r w:rsidR="00D36C2C">
          <w:rPr>
            <w:rFonts w:ascii="Segoe UI" w:hAnsi="Segoe UI" w:cs="Segoe UI"/>
            <w:color w:val="000000"/>
            <w:sz w:val="20"/>
            <w:szCs w:val="20"/>
            <w:shd w:val="clear" w:color="auto" w:fill="FFFFFF"/>
          </w:rPr>
          <w:t xml:space="preserve">It </w:t>
        </w:r>
      </w:ins>
      <w:ins w:id="54" w:author="atri07" w:date="2015-07-14T19:09:00Z">
        <w:r w:rsidR="00DC2A5C">
          <w:rPr>
            <w:rFonts w:ascii="Segoe UI" w:hAnsi="Segoe UI" w:cs="Segoe UI"/>
            <w:color w:val="000000"/>
            <w:sz w:val="20"/>
            <w:szCs w:val="20"/>
            <w:shd w:val="clear" w:color="auto" w:fill="FFFFFF"/>
          </w:rPr>
          <w:t>is being used</w:t>
        </w:r>
      </w:ins>
      <w:ins w:id="55" w:author="atri07" w:date="2015-07-14T18:25:00Z">
        <w:r w:rsidR="007D0A3F">
          <w:rPr>
            <w:rFonts w:ascii="Segoe UI" w:hAnsi="Segoe UI" w:cs="Segoe UI"/>
            <w:color w:val="000000"/>
            <w:sz w:val="20"/>
            <w:szCs w:val="20"/>
            <w:shd w:val="clear" w:color="auto" w:fill="FFFFFF"/>
          </w:rPr>
          <w:t xml:space="preserve"> to create </w:t>
        </w:r>
      </w:ins>
      <w:ins w:id="56" w:author="atri07" w:date="2015-07-14T18:53:00Z">
        <w:r w:rsidR="00B94B22">
          <w:rPr>
            <w:rFonts w:ascii="Segoe UI" w:hAnsi="Segoe UI" w:cs="Segoe UI"/>
            <w:color w:val="000000"/>
            <w:sz w:val="20"/>
            <w:szCs w:val="20"/>
            <w:shd w:val="clear" w:color="auto" w:fill="FFFFFF"/>
          </w:rPr>
          <w:t xml:space="preserve">a </w:t>
        </w:r>
      </w:ins>
      <w:ins w:id="57" w:author="atri07" w:date="2015-07-14T18:25:00Z">
        <w:r w:rsidR="007D0A3F">
          <w:rPr>
            <w:rFonts w:ascii="Segoe UI" w:hAnsi="Segoe UI" w:cs="Segoe UI"/>
            <w:color w:val="000000"/>
            <w:sz w:val="20"/>
            <w:szCs w:val="20"/>
            <w:shd w:val="clear" w:color="auto" w:fill="FFFFFF"/>
          </w:rPr>
          <w:t>base image.</w:t>
        </w:r>
      </w:ins>
      <w:ins w:id="58" w:author="atri07" w:date="2015-07-14T18:47:00Z">
        <w:r w:rsidR="00E93B7E">
          <w:rPr>
            <w:rFonts w:ascii="Segoe UI" w:hAnsi="Segoe UI" w:cs="Segoe UI"/>
            <w:color w:val="000000"/>
            <w:sz w:val="20"/>
            <w:szCs w:val="20"/>
            <w:shd w:val="clear" w:color="auto" w:fill="FFFFFF"/>
          </w:rPr>
          <w:t xml:space="preserve"> It has command set to load the OS image, </w:t>
        </w:r>
      </w:ins>
      <w:ins w:id="59" w:author="atri07" w:date="2015-07-14T18:58:00Z">
        <w:r w:rsidR="00763F58">
          <w:rPr>
            <w:rFonts w:ascii="Segoe UI" w:hAnsi="Segoe UI" w:cs="Segoe UI"/>
            <w:color w:val="000000"/>
            <w:sz w:val="20"/>
            <w:szCs w:val="20"/>
            <w:shd w:val="clear" w:color="auto" w:fill="FFFFFF"/>
          </w:rPr>
          <w:t xml:space="preserve">installing required packages, </w:t>
        </w:r>
      </w:ins>
      <w:ins w:id="60" w:author="atri07" w:date="2015-07-14T18:47:00Z">
        <w:r w:rsidR="00E93B7E">
          <w:rPr>
            <w:rFonts w:ascii="Segoe UI" w:hAnsi="Segoe UI" w:cs="Segoe UI"/>
            <w:color w:val="000000"/>
            <w:sz w:val="20"/>
            <w:szCs w:val="20"/>
            <w:shd w:val="clear" w:color="auto" w:fill="FFFFFF"/>
          </w:rPr>
          <w:t xml:space="preserve">setting up volumes with appropriate permissions, kernel parameters, user creation, </w:t>
        </w:r>
      </w:ins>
      <w:ins w:id="61" w:author="atri07" w:date="2015-07-14T19:49:00Z">
        <w:r w:rsidR="00CE1A3A">
          <w:rPr>
            <w:rFonts w:ascii="Segoe UI" w:hAnsi="Segoe UI" w:cs="Segoe UI"/>
            <w:color w:val="000000"/>
            <w:sz w:val="20"/>
            <w:szCs w:val="20"/>
            <w:shd w:val="clear" w:color="auto" w:fill="FFFFFF"/>
          </w:rPr>
          <w:t>and Oracle</w:t>
        </w:r>
      </w:ins>
      <w:ins w:id="62" w:author="atri07" w:date="2015-07-14T18:51:00Z">
        <w:r w:rsidR="00E93B7E">
          <w:rPr>
            <w:rFonts w:ascii="Segoe UI" w:hAnsi="Segoe UI" w:cs="Segoe UI"/>
            <w:color w:val="000000"/>
            <w:sz w:val="20"/>
            <w:szCs w:val="20"/>
            <w:shd w:val="clear" w:color="auto" w:fill="FFFFFF"/>
          </w:rPr>
          <w:t xml:space="preserve"> softwa</w:t>
        </w:r>
      </w:ins>
      <w:ins w:id="63" w:author="atri07" w:date="2015-07-14T18:52:00Z">
        <w:r w:rsidR="00E93B7E">
          <w:rPr>
            <w:rFonts w:ascii="Segoe UI" w:hAnsi="Segoe UI" w:cs="Segoe UI"/>
            <w:color w:val="000000"/>
            <w:sz w:val="20"/>
            <w:szCs w:val="20"/>
            <w:shd w:val="clear" w:color="auto" w:fill="FFFFFF"/>
          </w:rPr>
          <w:t>re installation</w:t>
        </w:r>
      </w:ins>
      <w:ins w:id="64" w:author="atri07" w:date="2015-07-14T19:49:00Z">
        <w:r w:rsidR="00CE1A3A">
          <w:rPr>
            <w:rFonts w:ascii="Segoe UI" w:hAnsi="Segoe UI" w:cs="Segoe UI"/>
            <w:color w:val="000000"/>
            <w:sz w:val="20"/>
            <w:szCs w:val="20"/>
            <w:shd w:val="clear" w:color="auto" w:fill="FFFFFF"/>
          </w:rPr>
          <w:t>.</w:t>
        </w:r>
      </w:ins>
    </w:p>
    <w:p w:rsidR="00CE1A3A" w:rsidRPr="008245C8" w:rsidRDefault="00CE1A3A" w:rsidP="001D425F">
      <w:pPr>
        <w:spacing w:after="432" w:line="324" w:lineRule="atLeast"/>
        <w:jc w:val="both"/>
        <w:textAlignment w:val="baseline"/>
        <w:rPr>
          <w:ins w:id="65" w:author="atri07" w:date="2015-07-14T19:49:00Z"/>
          <w:rFonts w:ascii="Segoe UI" w:hAnsi="Segoe UI" w:cs="Segoe UI"/>
          <w:color w:val="000000"/>
          <w:sz w:val="20"/>
          <w:szCs w:val="20"/>
          <w:shd w:val="clear" w:color="auto" w:fill="FFFFFF"/>
        </w:rPr>
      </w:pPr>
    </w:p>
    <w:p w:rsidR="00ED59A7" w:rsidRPr="007A4C75" w:rsidRDefault="004641E5"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66"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67" w:author="atri07" w:date="2015-07-14T20:44:00Z">
            <w:rPr>
              <w:rFonts w:ascii="Segoe UI" w:hAnsi="Segoe UI" w:cs="Segoe UI"/>
              <w:b/>
              <w:color w:val="000000"/>
              <w:sz w:val="20"/>
              <w:szCs w:val="20"/>
              <w:shd w:val="clear" w:color="auto" w:fill="FFFFFF"/>
            </w:rPr>
          </w:rPrChange>
        </w:rPr>
        <w:t>Manager</w:t>
      </w:r>
      <w:r w:rsidR="00ED59A7" w:rsidRPr="007A4C75">
        <w:rPr>
          <w:rFonts w:ascii="Segoe UI" w:hAnsi="Segoe UI" w:cs="Segoe UI"/>
          <w:b/>
          <w:color w:val="7F7F7F" w:themeColor="text1" w:themeTint="80"/>
          <w:sz w:val="20"/>
          <w:szCs w:val="20"/>
          <w:shd w:val="clear" w:color="auto" w:fill="FFFFFF"/>
          <w:rPrChange w:id="68" w:author="atri07" w:date="2015-07-14T20:44:00Z">
            <w:rPr>
              <w:rFonts w:ascii="Segoe UI" w:hAnsi="Segoe UI" w:cs="Segoe UI"/>
              <w:b/>
              <w:color w:val="000000"/>
              <w:sz w:val="20"/>
              <w:szCs w:val="20"/>
              <w:shd w:val="clear" w:color="auto" w:fill="FFFFFF"/>
            </w:rPr>
          </w:rPrChange>
        </w:rPr>
        <w:t xml:space="preserve"> Process:</w:t>
      </w:r>
    </w:p>
    <w:p w:rsidR="000F1ED3" w:rsidRDefault="00ED59A7" w:rsidP="001D425F">
      <w:pPr>
        <w:spacing w:after="432" w:line="324" w:lineRule="atLeast"/>
        <w:jc w:val="both"/>
        <w:textAlignment w:val="baseline"/>
        <w:rPr>
          <w:ins w:id="69" w:author="atri07" w:date="2015-07-14T19:51:00Z"/>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It feeds end user inputs to all generators</w:t>
      </w:r>
      <w:ins w:id="70" w:author="atri07" w:date="2015-07-14T19:34:00Z">
        <w:r w:rsidR="00A126D8">
          <w:rPr>
            <w:rFonts w:ascii="Segoe UI" w:hAnsi="Segoe UI" w:cs="Segoe UI"/>
            <w:color w:val="000000"/>
            <w:sz w:val="20"/>
            <w:szCs w:val="20"/>
            <w:shd w:val="clear" w:color="auto" w:fill="FFFFFF"/>
          </w:rPr>
          <w:t xml:space="preserve"> and </w:t>
        </w:r>
      </w:ins>
      <w:ins w:id="71" w:author="atri07" w:date="2015-07-14T19:35:00Z">
        <w:r w:rsidR="00A126D8">
          <w:rPr>
            <w:rFonts w:ascii="Segoe UI" w:hAnsi="Segoe UI" w:cs="Segoe UI"/>
            <w:color w:val="000000"/>
            <w:sz w:val="20"/>
            <w:szCs w:val="20"/>
            <w:shd w:val="clear" w:color="auto" w:fill="FFFFFF"/>
          </w:rPr>
          <w:t xml:space="preserve">respective </w:t>
        </w:r>
      </w:ins>
      <w:ins w:id="72" w:author="atri07" w:date="2015-07-14T19:34:00Z">
        <w:r w:rsidR="00A126D8">
          <w:rPr>
            <w:rFonts w:ascii="Segoe UI" w:hAnsi="Segoe UI" w:cs="Segoe UI"/>
            <w:color w:val="000000"/>
            <w:sz w:val="20"/>
            <w:szCs w:val="20"/>
            <w:shd w:val="clear" w:color="auto" w:fill="FFFFFF"/>
          </w:rPr>
          <w:t>generator</w:t>
        </w:r>
      </w:ins>
      <w:ins w:id="73" w:author="atri07" w:date="2015-07-14T19:36:00Z">
        <w:r w:rsidR="00A126D8">
          <w:rPr>
            <w:rFonts w:ascii="Segoe UI" w:hAnsi="Segoe UI" w:cs="Segoe UI"/>
            <w:color w:val="000000"/>
            <w:sz w:val="20"/>
            <w:szCs w:val="20"/>
            <w:shd w:val="clear" w:color="auto" w:fill="FFFFFF"/>
          </w:rPr>
          <w:t xml:space="preserve"> will build </w:t>
        </w:r>
      </w:ins>
      <w:ins w:id="74" w:author="atri07" w:date="2015-07-14T19:44:00Z">
        <w:r w:rsidR="00623F64">
          <w:rPr>
            <w:rFonts w:ascii="Segoe UI" w:hAnsi="Segoe UI" w:cs="Segoe UI"/>
            <w:color w:val="000000"/>
            <w:sz w:val="20"/>
            <w:szCs w:val="20"/>
            <w:shd w:val="clear" w:color="auto" w:fill="FFFFFF"/>
          </w:rPr>
          <w:t xml:space="preserve">a </w:t>
        </w:r>
      </w:ins>
      <w:ins w:id="75" w:author="atri07" w:date="2015-07-14T19:36:00Z">
        <w:r w:rsidR="00A126D8">
          <w:rPr>
            <w:rFonts w:ascii="Segoe UI" w:hAnsi="Segoe UI" w:cs="Segoe UI"/>
            <w:color w:val="000000"/>
            <w:sz w:val="20"/>
            <w:szCs w:val="20"/>
            <w:shd w:val="clear" w:color="auto" w:fill="FFFFFF"/>
          </w:rPr>
          <w:t xml:space="preserve">script to be executed. Once all the scripts have been executed, </w:t>
        </w:r>
      </w:ins>
      <w:del w:id="76" w:author="atri07" w:date="2015-07-14T19:37:00Z">
        <w:r w:rsidDel="00A126D8">
          <w:rPr>
            <w:rFonts w:ascii="Segoe UI" w:hAnsi="Segoe UI" w:cs="Segoe UI"/>
            <w:color w:val="000000"/>
            <w:sz w:val="20"/>
            <w:szCs w:val="20"/>
            <w:shd w:val="clear" w:color="auto" w:fill="FFFFFF"/>
          </w:rPr>
          <w:delText xml:space="preserve"> and </w:delText>
        </w:r>
      </w:del>
      <w:ins w:id="77" w:author="atri07" w:date="2015-07-14T19:37:00Z">
        <w:r w:rsidR="00A126D8">
          <w:rPr>
            <w:rFonts w:ascii="Segoe UI" w:hAnsi="Segoe UI" w:cs="Segoe UI"/>
            <w:color w:val="000000"/>
            <w:sz w:val="20"/>
            <w:szCs w:val="20"/>
            <w:shd w:val="clear" w:color="auto" w:fill="FFFFFF"/>
          </w:rPr>
          <w:t xml:space="preserve">it </w:t>
        </w:r>
      </w:ins>
      <w:r>
        <w:rPr>
          <w:rFonts w:ascii="Segoe UI" w:hAnsi="Segoe UI" w:cs="Segoe UI"/>
          <w:color w:val="000000"/>
          <w:sz w:val="20"/>
          <w:szCs w:val="20"/>
          <w:shd w:val="clear" w:color="auto" w:fill="FFFFFF"/>
        </w:rPr>
        <w:t xml:space="preserve">creates the container using docker commands. Container will be ready with Oracle Software </w:t>
      </w:r>
      <w:r w:rsidR="00AC26CD">
        <w:rPr>
          <w:rFonts w:ascii="Segoe UI" w:hAnsi="Segoe UI" w:cs="Segoe UI"/>
          <w:color w:val="000000"/>
          <w:sz w:val="20"/>
          <w:szCs w:val="20"/>
          <w:shd w:val="clear" w:color="auto" w:fill="FFFFFF"/>
        </w:rPr>
        <w:t>a</w:t>
      </w:r>
      <w:r>
        <w:rPr>
          <w:rFonts w:ascii="Segoe UI" w:hAnsi="Segoe UI" w:cs="Segoe UI"/>
          <w:color w:val="000000"/>
          <w:sz w:val="20"/>
          <w:szCs w:val="20"/>
          <w:shd w:val="clear" w:color="auto" w:fill="FFFFFF"/>
        </w:rPr>
        <w:t xml:space="preserve">nd </w:t>
      </w:r>
      <w:r w:rsidR="00AC26CD">
        <w:rPr>
          <w:rFonts w:ascii="Segoe UI" w:hAnsi="Segoe UI" w:cs="Segoe UI"/>
          <w:color w:val="000000"/>
          <w:sz w:val="20"/>
          <w:szCs w:val="20"/>
          <w:shd w:val="clear" w:color="auto" w:fill="FFFFFF"/>
        </w:rPr>
        <w:t xml:space="preserve">Oracle Database </w:t>
      </w:r>
      <w:r>
        <w:rPr>
          <w:rFonts w:ascii="Segoe UI" w:hAnsi="Segoe UI" w:cs="Segoe UI"/>
          <w:color w:val="000000"/>
          <w:sz w:val="20"/>
          <w:szCs w:val="20"/>
          <w:shd w:val="clear" w:color="auto" w:fill="FFFFFF"/>
        </w:rPr>
        <w:t>on it. It also sends email notification to end user with all the details about container.</w:t>
      </w:r>
    </w:p>
    <w:p w:rsidR="000F1ED3" w:rsidRDefault="000F1ED3" w:rsidP="001D425F">
      <w:pPr>
        <w:spacing w:after="432" w:line="324" w:lineRule="atLeast"/>
        <w:jc w:val="both"/>
        <w:textAlignment w:val="baseline"/>
        <w:rPr>
          <w:rFonts w:ascii="Segoe UI" w:hAnsi="Segoe UI" w:cs="Segoe UI"/>
          <w:color w:val="000000"/>
          <w:sz w:val="20"/>
          <w:szCs w:val="20"/>
          <w:shd w:val="clear" w:color="auto" w:fill="FFFFFF"/>
        </w:rPr>
      </w:pPr>
      <w:ins w:id="78" w:author="atri07" w:date="2015-07-14T19:51:00Z">
        <w:r>
          <w:rPr>
            <w:rFonts w:ascii="Segoe UI" w:hAnsi="Segoe UI" w:cs="Segoe UI"/>
            <w:color w:val="000000"/>
            <w:sz w:val="20"/>
            <w:szCs w:val="20"/>
            <w:shd w:val="clear" w:color="auto" w:fill="FFFFFF"/>
          </w:rPr>
          <w:t>For example, Database create generator will generate a code with the required name provided by end user, so once the container will be created, it can be used to create database on it.</w:t>
        </w:r>
      </w:ins>
    </w:p>
    <w:p w:rsidR="004641E5" w:rsidRPr="007A4C75" w:rsidRDefault="00AE65B7"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79"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80" w:author="atri07" w:date="2015-07-14T20:44:00Z">
            <w:rPr>
              <w:rFonts w:ascii="Segoe UI" w:hAnsi="Segoe UI" w:cs="Segoe UI"/>
              <w:b/>
              <w:color w:val="000000"/>
              <w:sz w:val="20"/>
              <w:szCs w:val="20"/>
              <w:shd w:val="clear" w:color="auto" w:fill="FFFFFF"/>
            </w:rPr>
          </w:rPrChange>
        </w:rPr>
        <w:t>Database Create Generator:</w:t>
      </w:r>
    </w:p>
    <w:p w:rsidR="00ED59A7" w:rsidRDefault="00623F64" w:rsidP="001D425F">
      <w:pPr>
        <w:spacing w:after="432" w:line="324" w:lineRule="atLeast"/>
        <w:jc w:val="both"/>
        <w:textAlignment w:val="baseline"/>
        <w:rPr>
          <w:rFonts w:ascii="Segoe UI" w:hAnsi="Segoe UI" w:cs="Segoe UI"/>
          <w:color w:val="000000"/>
          <w:sz w:val="20"/>
          <w:szCs w:val="20"/>
          <w:shd w:val="clear" w:color="auto" w:fill="FFFFFF"/>
        </w:rPr>
      </w:pPr>
      <w:ins w:id="81" w:author="atri07" w:date="2015-07-14T19:45:00Z">
        <w:r>
          <w:rPr>
            <w:rFonts w:ascii="Segoe UI" w:hAnsi="Segoe UI" w:cs="Segoe UI"/>
            <w:color w:val="000000"/>
            <w:sz w:val="20"/>
            <w:szCs w:val="20"/>
            <w:shd w:val="clear" w:color="auto" w:fill="FFFFFF"/>
          </w:rPr>
          <w:t>Manager process invoke</w:t>
        </w:r>
      </w:ins>
      <w:ins w:id="82" w:author="atri07" w:date="2015-07-14T19:52:00Z">
        <w:r w:rsidR="00D55731">
          <w:rPr>
            <w:rFonts w:ascii="Segoe UI" w:hAnsi="Segoe UI" w:cs="Segoe UI"/>
            <w:color w:val="000000"/>
            <w:sz w:val="20"/>
            <w:szCs w:val="20"/>
            <w:shd w:val="clear" w:color="auto" w:fill="FFFFFF"/>
          </w:rPr>
          <w:t>s</w:t>
        </w:r>
      </w:ins>
      <w:ins w:id="83" w:author="atri07" w:date="2015-07-14T19:45:00Z">
        <w:r>
          <w:rPr>
            <w:rFonts w:ascii="Segoe UI" w:hAnsi="Segoe UI" w:cs="Segoe UI"/>
            <w:color w:val="000000"/>
            <w:sz w:val="20"/>
            <w:szCs w:val="20"/>
            <w:shd w:val="clear" w:color="auto" w:fill="FFFFFF"/>
          </w:rPr>
          <w:t xml:space="preserve"> this generator with required inputs, and </w:t>
        </w:r>
      </w:ins>
      <w:del w:id="84" w:author="atri07" w:date="2015-07-14T19:52:00Z">
        <w:r w:rsidR="00ED59A7" w:rsidDel="00D55731">
          <w:rPr>
            <w:rFonts w:ascii="Segoe UI" w:hAnsi="Segoe UI" w:cs="Segoe UI"/>
            <w:color w:val="000000"/>
            <w:sz w:val="20"/>
            <w:szCs w:val="20"/>
            <w:shd w:val="clear" w:color="auto" w:fill="FFFFFF"/>
          </w:rPr>
          <w:delText>It</w:delText>
        </w:r>
      </w:del>
      <w:ins w:id="85" w:author="atri07" w:date="2015-07-14T19:52:00Z">
        <w:r w:rsidR="00D55731">
          <w:rPr>
            <w:rFonts w:ascii="Segoe UI" w:hAnsi="Segoe UI" w:cs="Segoe UI"/>
            <w:color w:val="000000"/>
            <w:sz w:val="20"/>
            <w:szCs w:val="20"/>
            <w:shd w:val="clear" w:color="auto" w:fill="FFFFFF"/>
          </w:rPr>
          <w:t>it</w:t>
        </w:r>
      </w:ins>
      <w:r w:rsidR="00ED59A7">
        <w:rPr>
          <w:rFonts w:ascii="Segoe UI" w:hAnsi="Segoe UI" w:cs="Segoe UI"/>
          <w:color w:val="000000"/>
          <w:sz w:val="20"/>
          <w:szCs w:val="20"/>
          <w:shd w:val="clear" w:color="auto" w:fill="FFFFFF"/>
        </w:rPr>
        <w:t xml:space="preserve"> generates the code to create the database in</w:t>
      </w:r>
      <w:r w:rsidR="008245C8">
        <w:rPr>
          <w:rFonts w:ascii="Segoe UI" w:hAnsi="Segoe UI" w:cs="Segoe UI"/>
          <w:color w:val="000000"/>
          <w:sz w:val="20"/>
          <w:szCs w:val="20"/>
          <w:shd w:val="clear" w:color="auto" w:fill="FFFFFF"/>
        </w:rPr>
        <w:t xml:space="preserve"> a</w:t>
      </w:r>
      <w:r w:rsidR="00ED59A7">
        <w:rPr>
          <w:rFonts w:ascii="Segoe UI" w:hAnsi="Segoe UI" w:cs="Segoe UI"/>
          <w:color w:val="000000"/>
          <w:sz w:val="20"/>
          <w:szCs w:val="20"/>
          <w:shd w:val="clear" w:color="auto" w:fill="FFFFFF"/>
        </w:rPr>
        <w:t xml:space="preserve"> container</w:t>
      </w:r>
      <w:del w:id="86" w:author="atri07" w:date="2015-07-14T19:52:00Z">
        <w:r w:rsidR="00552638" w:rsidDel="00D55731">
          <w:rPr>
            <w:rFonts w:ascii="Segoe UI" w:hAnsi="Segoe UI" w:cs="Segoe UI"/>
            <w:color w:val="000000"/>
            <w:sz w:val="20"/>
            <w:szCs w:val="20"/>
            <w:shd w:val="clear" w:color="auto" w:fill="FFFFFF"/>
          </w:rPr>
          <w:delText xml:space="preserve"> based on inputs</w:delText>
        </w:r>
        <w:r w:rsidR="00ED59A7" w:rsidDel="00D55731">
          <w:rPr>
            <w:rFonts w:ascii="Segoe UI" w:hAnsi="Segoe UI" w:cs="Segoe UI"/>
            <w:color w:val="000000"/>
            <w:sz w:val="20"/>
            <w:szCs w:val="20"/>
            <w:shd w:val="clear" w:color="auto" w:fill="FFFFFF"/>
          </w:rPr>
          <w:delText xml:space="preserve"> provided by Manager Process</w:delText>
        </w:r>
      </w:del>
      <w:r w:rsidR="00ED59A7">
        <w:rPr>
          <w:rFonts w:ascii="Segoe UI" w:hAnsi="Segoe UI" w:cs="Segoe UI"/>
          <w:color w:val="000000"/>
          <w:sz w:val="20"/>
          <w:szCs w:val="20"/>
          <w:shd w:val="clear" w:color="auto" w:fill="FFFFFF"/>
        </w:rPr>
        <w:t>.</w:t>
      </w:r>
    </w:p>
    <w:p w:rsidR="004641E5" w:rsidRPr="007A4C75" w:rsidRDefault="0016362D"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87"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88" w:author="atri07" w:date="2015-07-14T20:44:00Z">
            <w:rPr>
              <w:rFonts w:ascii="Segoe UI" w:hAnsi="Segoe UI" w:cs="Segoe UI"/>
              <w:b/>
              <w:color w:val="000000"/>
              <w:sz w:val="20"/>
              <w:szCs w:val="20"/>
              <w:shd w:val="clear" w:color="auto" w:fill="FFFFFF"/>
            </w:rPr>
          </w:rPrChange>
        </w:rPr>
        <w:t>Database listener generator</w:t>
      </w:r>
      <w:r w:rsidR="008245C8" w:rsidRPr="007A4C75">
        <w:rPr>
          <w:rFonts w:ascii="Segoe UI" w:hAnsi="Segoe UI" w:cs="Segoe UI"/>
          <w:b/>
          <w:color w:val="7F7F7F" w:themeColor="text1" w:themeTint="80"/>
          <w:sz w:val="20"/>
          <w:szCs w:val="20"/>
          <w:shd w:val="clear" w:color="auto" w:fill="FFFFFF"/>
          <w:rPrChange w:id="89" w:author="atri07" w:date="2015-07-14T20:44:00Z">
            <w:rPr>
              <w:rFonts w:ascii="Segoe UI" w:hAnsi="Segoe UI" w:cs="Segoe UI"/>
              <w:b/>
              <w:color w:val="000000"/>
              <w:sz w:val="20"/>
              <w:szCs w:val="20"/>
              <w:shd w:val="clear" w:color="auto" w:fill="FFFFFF"/>
            </w:rPr>
          </w:rPrChange>
        </w:rPr>
        <w:t>:</w:t>
      </w:r>
    </w:p>
    <w:p w:rsidR="00D55731" w:rsidRDefault="00D55731" w:rsidP="001D425F">
      <w:pPr>
        <w:spacing w:after="432" w:line="324" w:lineRule="atLeast"/>
        <w:jc w:val="both"/>
        <w:textAlignment w:val="baseline"/>
        <w:rPr>
          <w:ins w:id="90" w:author="atri07" w:date="2015-07-14T19:53:00Z"/>
          <w:rFonts w:ascii="Segoe UI" w:hAnsi="Segoe UI" w:cs="Segoe UI"/>
          <w:color w:val="000000"/>
          <w:sz w:val="20"/>
          <w:szCs w:val="20"/>
          <w:shd w:val="clear" w:color="auto" w:fill="FFFFFF"/>
        </w:rPr>
      </w:pPr>
      <w:ins w:id="91" w:author="atri07" w:date="2015-07-14T19:52:00Z">
        <w:r>
          <w:rPr>
            <w:rFonts w:ascii="Segoe UI" w:hAnsi="Segoe UI" w:cs="Segoe UI"/>
            <w:color w:val="000000"/>
            <w:sz w:val="20"/>
            <w:szCs w:val="20"/>
            <w:shd w:val="clear" w:color="auto" w:fill="FFFFFF"/>
          </w:rPr>
          <w:t>Manager process invokes this generator with required inputs</w:t>
        </w:r>
        <w:r>
          <w:rPr>
            <w:rFonts w:ascii="Segoe UI" w:hAnsi="Segoe UI" w:cs="Segoe UI"/>
            <w:color w:val="000000"/>
            <w:sz w:val="20"/>
            <w:szCs w:val="20"/>
            <w:shd w:val="clear" w:color="auto" w:fill="FFFFFF"/>
          </w:rPr>
          <w:t xml:space="preserve">, and </w:t>
        </w:r>
      </w:ins>
      <w:del w:id="92" w:author="atri07" w:date="2015-07-14T19:53:00Z">
        <w:r w:rsidR="008245C8" w:rsidDel="00D55731">
          <w:rPr>
            <w:rFonts w:ascii="Segoe UI" w:hAnsi="Segoe UI" w:cs="Segoe UI"/>
            <w:color w:val="000000"/>
            <w:sz w:val="20"/>
            <w:szCs w:val="20"/>
            <w:shd w:val="clear" w:color="auto" w:fill="FFFFFF"/>
          </w:rPr>
          <w:delText>I</w:delText>
        </w:r>
      </w:del>
      <w:ins w:id="93" w:author="atri07" w:date="2015-07-14T19:53:00Z">
        <w:r>
          <w:rPr>
            <w:rFonts w:ascii="Segoe UI" w:hAnsi="Segoe UI" w:cs="Segoe UI"/>
            <w:color w:val="000000"/>
            <w:sz w:val="20"/>
            <w:szCs w:val="20"/>
            <w:shd w:val="clear" w:color="auto" w:fill="FFFFFF"/>
          </w:rPr>
          <w:t>i</w:t>
        </w:r>
      </w:ins>
      <w:r w:rsidR="008245C8">
        <w:rPr>
          <w:rFonts w:ascii="Segoe UI" w:hAnsi="Segoe UI" w:cs="Segoe UI"/>
          <w:color w:val="000000"/>
          <w:sz w:val="20"/>
          <w:szCs w:val="20"/>
          <w:shd w:val="clear" w:color="auto" w:fill="FFFFFF"/>
        </w:rPr>
        <w:t>t generates the code to create the listener.ora file in a container</w:t>
      </w:r>
    </w:p>
    <w:p w:rsidR="008245C8" w:rsidRPr="007A4C75" w:rsidDel="00D55731" w:rsidRDefault="00552638" w:rsidP="001D425F">
      <w:pPr>
        <w:spacing w:after="432" w:line="324" w:lineRule="atLeast"/>
        <w:jc w:val="both"/>
        <w:textAlignment w:val="baseline"/>
        <w:rPr>
          <w:del w:id="94" w:author="atri07" w:date="2015-07-14T19:53:00Z"/>
          <w:rFonts w:ascii="Segoe UI" w:hAnsi="Segoe UI" w:cs="Segoe UI"/>
          <w:b/>
          <w:color w:val="7F7F7F" w:themeColor="text1" w:themeTint="80"/>
          <w:sz w:val="20"/>
          <w:szCs w:val="20"/>
          <w:shd w:val="clear" w:color="auto" w:fill="FFFFFF"/>
          <w:rPrChange w:id="95" w:author="atri07" w:date="2015-07-14T20:44:00Z">
            <w:rPr>
              <w:del w:id="96" w:author="atri07" w:date="2015-07-14T19:53:00Z"/>
              <w:rFonts w:ascii="Segoe UI" w:hAnsi="Segoe UI" w:cs="Segoe UI"/>
              <w:b/>
              <w:color w:val="000000"/>
              <w:sz w:val="20"/>
              <w:szCs w:val="20"/>
              <w:shd w:val="clear" w:color="auto" w:fill="FFFFFF"/>
            </w:rPr>
          </w:rPrChange>
        </w:rPr>
      </w:pPr>
      <w:del w:id="97" w:author="atri07" w:date="2015-07-14T19:53:00Z">
        <w:r w:rsidRPr="007A4C75" w:rsidDel="00D55731">
          <w:rPr>
            <w:rFonts w:ascii="Segoe UI" w:hAnsi="Segoe UI" w:cs="Segoe UI"/>
            <w:color w:val="7F7F7F" w:themeColor="text1" w:themeTint="80"/>
            <w:sz w:val="20"/>
            <w:szCs w:val="20"/>
            <w:shd w:val="clear" w:color="auto" w:fill="FFFFFF"/>
            <w:rPrChange w:id="98" w:author="atri07" w:date="2015-07-14T20:44:00Z">
              <w:rPr>
                <w:rFonts w:ascii="Segoe UI" w:hAnsi="Segoe UI" w:cs="Segoe UI"/>
                <w:color w:val="000000"/>
                <w:sz w:val="20"/>
                <w:szCs w:val="20"/>
                <w:shd w:val="clear" w:color="auto" w:fill="FFFFFF"/>
              </w:rPr>
            </w:rPrChange>
          </w:rPr>
          <w:delText xml:space="preserve"> based on inputs</w:delText>
        </w:r>
        <w:r w:rsidR="008245C8" w:rsidRPr="007A4C75" w:rsidDel="00D55731">
          <w:rPr>
            <w:rFonts w:ascii="Segoe UI" w:hAnsi="Segoe UI" w:cs="Segoe UI"/>
            <w:color w:val="7F7F7F" w:themeColor="text1" w:themeTint="80"/>
            <w:sz w:val="20"/>
            <w:szCs w:val="20"/>
            <w:shd w:val="clear" w:color="auto" w:fill="FFFFFF"/>
            <w:rPrChange w:id="99" w:author="atri07" w:date="2015-07-14T20:44:00Z">
              <w:rPr>
                <w:rFonts w:ascii="Segoe UI" w:hAnsi="Segoe UI" w:cs="Segoe UI"/>
                <w:color w:val="000000"/>
                <w:sz w:val="20"/>
                <w:szCs w:val="20"/>
                <w:shd w:val="clear" w:color="auto" w:fill="FFFFFF"/>
              </w:rPr>
            </w:rPrChange>
          </w:rPr>
          <w:delText xml:space="preserve"> provided by Manager Process.</w:delText>
        </w:r>
      </w:del>
    </w:p>
    <w:p w:rsidR="0016362D" w:rsidRPr="007A4C75" w:rsidRDefault="0016362D" w:rsidP="001D425F">
      <w:pPr>
        <w:spacing w:after="432" w:line="324" w:lineRule="atLeast"/>
        <w:jc w:val="both"/>
        <w:textAlignment w:val="baseline"/>
        <w:rPr>
          <w:rFonts w:ascii="Segoe UI" w:hAnsi="Segoe UI" w:cs="Segoe UI"/>
          <w:b/>
          <w:color w:val="7F7F7F" w:themeColor="text1" w:themeTint="80"/>
          <w:sz w:val="20"/>
          <w:szCs w:val="20"/>
          <w:shd w:val="clear" w:color="auto" w:fill="FFFFFF"/>
          <w:rPrChange w:id="100" w:author="atri07" w:date="2015-07-14T20:44:00Z">
            <w:rPr>
              <w:rFonts w:ascii="Segoe UI" w:hAnsi="Segoe UI" w:cs="Segoe UI"/>
              <w:b/>
              <w:color w:val="000000"/>
              <w:sz w:val="20"/>
              <w:szCs w:val="20"/>
              <w:shd w:val="clear" w:color="auto" w:fill="FFFFFF"/>
            </w:rPr>
          </w:rPrChange>
        </w:rPr>
      </w:pPr>
      <w:r w:rsidRPr="007A4C75">
        <w:rPr>
          <w:rFonts w:ascii="Segoe UI" w:hAnsi="Segoe UI" w:cs="Segoe UI"/>
          <w:b/>
          <w:color w:val="7F7F7F" w:themeColor="text1" w:themeTint="80"/>
          <w:sz w:val="20"/>
          <w:szCs w:val="20"/>
          <w:shd w:val="clear" w:color="auto" w:fill="FFFFFF"/>
          <w:rPrChange w:id="101" w:author="atri07" w:date="2015-07-14T20:44:00Z">
            <w:rPr>
              <w:rFonts w:ascii="Segoe UI" w:hAnsi="Segoe UI" w:cs="Segoe UI"/>
              <w:b/>
              <w:color w:val="000000"/>
              <w:sz w:val="20"/>
              <w:szCs w:val="20"/>
              <w:shd w:val="clear" w:color="auto" w:fill="FFFFFF"/>
            </w:rPr>
          </w:rPrChange>
        </w:rPr>
        <w:t>Database init file generator</w:t>
      </w:r>
      <w:r w:rsidR="008245C8" w:rsidRPr="007A4C75">
        <w:rPr>
          <w:rFonts w:ascii="Segoe UI" w:hAnsi="Segoe UI" w:cs="Segoe UI"/>
          <w:b/>
          <w:color w:val="7F7F7F" w:themeColor="text1" w:themeTint="80"/>
          <w:sz w:val="20"/>
          <w:szCs w:val="20"/>
          <w:shd w:val="clear" w:color="auto" w:fill="FFFFFF"/>
          <w:rPrChange w:id="102" w:author="atri07" w:date="2015-07-14T20:44:00Z">
            <w:rPr>
              <w:rFonts w:ascii="Segoe UI" w:hAnsi="Segoe UI" w:cs="Segoe UI"/>
              <w:b/>
              <w:color w:val="000000"/>
              <w:sz w:val="20"/>
              <w:szCs w:val="20"/>
              <w:shd w:val="clear" w:color="auto" w:fill="FFFFFF"/>
            </w:rPr>
          </w:rPrChange>
        </w:rPr>
        <w:t>:</w:t>
      </w:r>
    </w:p>
    <w:p w:rsidR="00D55731" w:rsidRDefault="00D55731" w:rsidP="008245C8">
      <w:pPr>
        <w:spacing w:after="432" w:line="324" w:lineRule="atLeast"/>
        <w:jc w:val="both"/>
        <w:textAlignment w:val="baseline"/>
        <w:rPr>
          <w:ins w:id="103" w:author="atri07" w:date="2015-07-14T19:53:00Z"/>
          <w:rFonts w:ascii="Segoe UI" w:hAnsi="Segoe UI" w:cs="Segoe UI"/>
          <w:color w:val="000000"/>
          <w:sz w:val="20"/>
          <w:szCs w:val="20"/>
          <w:shd w:val="clear" w:color="auto" w:fill="FFFFFF"/>
        </w:rPr>
      </w:pPr>
      <w:ins w:id="104" w:author="atri07" w:date="2015-07-14T19:53:00Z">
        <w:r>
          <w:rPr>
            <w:rFonts w:ascii="Segoe UI" w:hAnsi="Segoe UI" w:cs="Segoe UI"/>
            <w:color w:val="000000"/>
            <w:sz w:val="20"/>
            <w:szCs w:val="20"/>
            <w:shd w:val="clear" w:color="auto" w:fill="FFFFFF"/>
          </w:rPr>
          <w:t>Manager process invokes this generator with required inputs</w:t>
        </w:r>
        <w:r>
          <w:rPr>
            <w:rFonts w:ascii="Segoe UI" w:hAnsi="Segoe UI" w:cs="Segoe UI"/>
            <w:color w:val="000000"/>
            <w:sz w:val="20"/>
            <w:szCs w:val="20"/>
            <w:shd w:val="clear" w:color="auto" w:fill="FFFFFF"/>
          </w:rPr>
          <w:t xml:space="preserve"> and </w:t>
        </w:r>
      </w:ins>
      <w:del w:id="105" w:author="atri07" w:date="2015-07-14T19:53:00Z">
        <w:r w:rsidR="008245C8" w:rsidDel="00D55731">
          <w:rPr>
            <w:rFonts w:ascii="Segoe UI" w:hAnsi="Segoe UI" w:cs="Segoe UI"/>
            <w:color w:val="000000"/>
            <w:sz w:val="20"/>
            <w:szCs w:val="20"/>
            <w:shd w:val="clear" w:color="auto" w:fill="FFFFFF"/>
          </w:rPr>
          <w:delText>I</w:delText>
        </w:r>
      </w:del>
      <w:ins w:id="106" w:author="atri07" w:date="2015-07-14T19:53:00Z">
        <w:r>
          <w:rPr>
            <w:rFonts w:ascii="Segoe UI" w:hAnsi="Segoe UI" w:cs="Segoe UI"/>
            <w:color w:val="000000"/>
            <w:sz w:val="20"/>
            <w:szCs w:val="20"/>
            <w:shd w:val="clear" w:color="auto" w:fill="FFFFFF"/>
          </w:rPr>
          <w:t>i</w:t>
        </w:r>
      </w:ins>
      <w:r w:rsidR="008245C8">
        <w:rPr>
          <w:rFonts w:ascii="Segoe UI" w:hAnsi="Segoe UI" w:cs="Segoe UI"/>
          <w:color w:val="000000"/>
          <w:sz w:val="20"/>
          <w:szCs w:val="20"/>
          <w:shd w:val="clear" w:color="auto" w:fill="FFFFFF"/>
        </w:rPr>
        <w:t>t generates the code to create the initSID.ora file in a container</w:t>
      </w:r>
      <w:ins w:id="107" w:author="atri07" w:date="2015-07-14T19:55:00Z">
        <w:r w:rsidR="00984649">
          <w:rPr>
            <w:rFonts w:ascii="Segoe UI" w:hAnsi="Segoe UI" w:cs="Segoe UI"/>
            <w:color w:val="000000"/>
            <w:sz w:val="20"/>
            <w:szCs w:val="20"/>
            <w:shd w:val="clear" w:color="auto" w:fill="FFFFFF"/>
          </w:rPr>
          <w:t xml:space="preserve"> which in turn will be used by create database script as an argument.</w:t>
        </w:r>
      </w:ins>
    </w:p>
    <w:p w:rsidR="008245C8" w:rsidDel="00D55731" w:rsidRDefault="00552638" w:rsidP="008245C8">
      <w:pPr>
        <w:spacing w:after="432" w:line="324" w:lineRule="atLeast"/>
        <w:jc w:val="both"/>
        <w:textAlignment w:val="baseline"/>
        <w:rPr>
          <w:del w:id="108" w:author="atri07" w:date="2015-07-14T19:53:00Z"/>
          <w:rFonts w:ascii="Segoe UI" w:hAnsi="Segoe UI" w:cs="Segoe UI"/>
          <w:color w:val="000000"/>
          <w:sz w:val="20"/>
          <w:szCs w:val="20"/>
          <w:shd w:val="clear" w:color="auto" w:fill="FFFFFF"/>
        </w:rPr>
      </w:pPr>
      <w:del w:id="109" w:author="atri07" w:date="2015-07-14T19:53:00Z">
        <w:r w:rsidDel="00D55731">
          <w:rPr>
            <w:rFonts w:ascii="Segoe UI" w:hAnsi="Segoe UI" w:cs="Segoe UI"/>
            <w:color w:val="000000"/>
            <w:sz w:val="20"/>
            <w:szCs w:val="20"/>
            <w:shd w:val="clear" w:color="auto" w:fill="FFFFFF"/>
          </w:rPr>
          <w:lastRenderedPageBreak/>
          <w:delText xml:space="preserve"> based on inputs</w:delText>
        </w:r>
        <w:r w:rsidR="008245C8" w:rsidDel="00D55731">
          <w:rPr>
            <w:rFonts w:ascii="Segoe UI" w:hAnsi="Segoe UI" w:cs="Segoe UI"/>
            <w:color w:val="000000"/>
            <w:sz w:val="20"/>
            <w:szCs w:val="20"/>
            <w:shd w:val="clear" w:color="auto" w:fill="FFFFFF"/>
          </w:rPr>
          <w:delText xml:space="preserve"> provided by Manager Process.</w:delText>
        </w:r>
      </w:del>
    </w:p>
    <w:p w:rsidR="008245C8" w:rsidRPr="008245C8" w:rsidRDefault="008245C8" w:rsidP="008245C8">
      <w:pPr>
        <w:spacing w:after="432" w:line="324" w:lineRule="atLeast"/>
        <w:jc w:val="both"/>
        <w:textAlignment w:val="baseline"/>
        <w:rPr>
          <w:rFonts w:ascii="Segoe UI" w:hAnsi="Segoe UI" w:cs="Segoe UI"/>
          <w:b/>
          <w:color w:val="000000"/>
          <w:sz w:val="20"/>
          <w:szCs w:val="20"/>
          <w:shd w:val="clear" w:color="auto" w:fill="FFFFFF"/>
        </w:rPr>
      </w:pPr>
      <w:r>
        <w:rPr>
          <w:rFonts w:ascii="Segoe UI" w:hAnsi="Segoe UI" w:cs="Segoe UI"/>
          <w:color w:val="000000"/>
          <w:sz w:val="20"/>
          <w:szCs w:val="20"/>
          <w:shd w:val="clear" w:color="auto" w:fill="FFFFFF"/>
        </w:rPr>
        <w:t xml:space="preserve">User will have access to all above generated files in a container. </w:t>
      </w:r>
    </w:p>
    <w:p w:rsidR="00ED59A7" w:rsidRPr="00414B4B" w:rsidDel="00F264EA" w:rsidRDefault="00ED59A7" w:rsidP="001D425F">
      <w:pPr>
        <w:spacing w:after="432" w:line="324" w:lineRule="atLeast"/>
        <w:jc w:val="both"/>
        <w:textAlignment w:val="baseline"/>
        <w:rPr>
          <w:del w:id="110" w:author="atri07" w:date="2015-07-14T19:53:00Z"/>
          <w:rFonts w:ascii="Segoe UI" w:hAnsi="Segoe UI" w:cs="Segoe UI"/>
          <w:color w:val="7F7F7F" w:themeColor="text1" w:themeTint="80"/>
          <w:sz w:val="20"/>
          <w:szCs w:val="20"/>
          <w:shd w:val="clear" w:color="auto" w:fill="FFFFFF"/>
          <w:rPrChange w:id="111" w:author="atri07" w:date="2015-07-14T20:44:00Z">
            <w:rPr>
              <w:del w:id="112" w:author="atri07" w:date="2015-07-14T19:53:00Z"/>
              <w:rFonts w:ascii="Segoe UI" w:hAnsi="Segoe UI" w:cs="Segoe UI"/>
              <w:color w:val="000000"/>
              <w:sz w:val="20"/>
              <w:szCs w:val="20"/>
              <w:shd w:val="clear" w:color="auto" w:fill="FFFFFF"/>
            </w:rPr>
          </w:rPrChange>
        </w:rPr>
      </w:pPr>
    </w:p>
    <w:p w:rsidR="001D425F" w:rsidRPr="00414B4B" w:rsidDel="00F264EA" w:rsidRDefault="001D425F" w:rsidP="001D425F">
      <w:pPr>
        <w:spacing w:after="432" w:line="324" w:lineRule="atLeast"/>
        <w:jc w:val="both"/>
        <w:textAlignment w:val="baseline"/>
        <w:rPr>
          <w:del w:id="113" w:author="atri07" w:date="2015-07-14T19:53:00Z"/>
          <w:rFonts w:ascii="Segoe UI" w:hAnsi="Segoe UI" w:cs="Segoe UI"/>
          <w:b/>
          <w:color w:val="7F7F7F" w:themeColor="text1" w:themeTint="80"/>
          <w:sz w:val="20"/>
          <w:szCs w:val="20"/>
          <w:shd w:val="clear" w:color="auto" w:fill="FFFFFF"/>
          <w:rPrChange w:id="114" w:author="atri07" w:date="2015-07-14T20:44:00Z">
            <w:rPr>
              <w:del w:id="115" w:author="atri07" w:date="2015-07-14T19:53:00Z"/>
              <w:rFonts w:ascii="Segoe UI" w:hAnsi="Segoe UI" w:cs="Segoe UI"/>
              <w:b/>
              <w:color w:val="000000"/>
              <w:sz w:val="20"/>
              <w:szCs w:val="20"/>
              <w:shd w:val="clear" w:color="auto" w:fill="FFFFFF"/>
            </w:rPr>
          </w:rPrChange>
        </w:rPr>
      </w:pPr>
    </w:p>
    <w:p w:rsidR="00B6220A" w:rsidRPr="00414B4B" w:rsidRDefault="002A3AD7" w:rsidP="00B6220A">
      <w:pPr>
        <w:spacing w:after="432" w:line="324" w:lineRule="atLeast"/>
        <w:jc w:val="both"/>
        <w:textAlignment w:val="baseline"/>
        <w:rPr>
          <w:rFonts w:ascii="Tahoma" w:eastAsia="Times New Roman" w:hAnsi="Tahoma" w:cs="Tahoma"/>
          <w:b/>
          <w:color w:val="7F7F7F" w:themeColor="text1" w:themeTint="80"/>
          <w:sz w:val="18"/>
          <w:szCs w:val="18"/>
          <w:rPrChange w:id="116" w:author="atri07" w:date="2015-07-14T20:44:00Z">
            <w:rPr>
              <w:rFonts w:ascii="Tahoma" w:eastAsia="Times New Roman" w:hAnsi="Tahoma" w:cs="Tahoma"/>
              <w:b/>
              <w:color w:val="333333"/>
              <w:sz w:val="18"/>
              <w:szCs w:val="18"/>
            </w:rPr>
          </w:rPrChange>
        </w:rPr>
      </w:pPr>
      <w:r w:rsidRPr="00414B4B">
        <w:rPr>
          <w:rFonts w:ascii="Tahoma" w:eastAsia="Times New Roman" w:hAnsi="Tahoma" w:cs="Tahoma"/>
          <w:b/>
          <w:color w:val="7F7F7F" w:themeColor="text1" w:themeTint="80"/>
          <w:sz w:val="18"/>
          <w:szCs w:val="18"/>
          <w:rPrChange w:id="117" w:author="atri07" w:date="2015-07-14T20:44:00Z">
            <w:rPr>
              <w:rFonts w:ascii="Tahoma" w:eastAsia="Times New Roman" w:hAnsi="Tahoma" w:cs="Tahoma"/>
              <w:b/>
              <w:color w:val="333333"/>
              <w:sz w:val="18"/>
              <w:szCs w:val="18"/>
            </w:rPr>
          </w:rPrChange>
        </w:rPr>
        <w:t>Sample Notification Email:</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Important information regarding ORACLE database creation:</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Host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Name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SSH Port</w:t>
      </w:r>
    </w:p>
    <w:p w:rsidR="00505E01" w:rsidRDefault="00505E01"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Listener Port</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Volume</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TNS Entry</w:t>
      </w:r>
    </w:p>
    <w:p w:rsidR="002A3AD7" w:rsidRDefault="002A3AD7" w:rsidP="002A3AD7">
      <w:pPr>
        <w:spacing w:after="432" w:line="324" w:lineRule="atLeast"/>
        <w:contextualSpacing/>
        <w:jc w:val="both"/>
        <w:textAlignment w:val="baseline"/>
        <w:rPr>
          <w:rFonts w:ascii="Tahoma" w:eastAsia="Times New Roman" w:hAnsi="Tahoma" w:cs="Tahoma"/>
          <w:color w:val="333333"/>
          <w:sz w:val="18"/>
          <w:szCs w:val="18"/>
        </w:rPr>
      </w:pPr>
      <w:r>
        <w:rPr>
          <w:rFonts w:ascii="Tahoma" w:eastAsia="Times New Roman" w:hAnsi="Tahoma" w:cs="Tahoma"/>
          <w:color w:val="333333"/>
          <w:sz w:val="18"/>
          <w:szCs w:val="18"/>
        </w:rPr>
        <w:t>Database Image used</w:t>
      </w:r>
    </w:p>
    <w:p w:rsidR="007E01D5" w:rsidRPr="0060222B" w:rsidRDefault="007E01D5" w:rsidP="002A3AD7">
      <w:pPr>
        <w:spacing w:after="432" w:line="324" w:lineRule="atLeast"/>
        <w:contextualSpacing/>
        <w:jc w:val="both"/>
        <w:textAlignment w:val="baseline"/>
        <w:rPr>
          <w:rFonts w:ascii="Tahoma" w:eastAsia="Times New Roman" w:hAnsi="Tahoma" w:cs="Tahoma"/>
          <w:color w:val="333333"/>
          <w:sz w:val="18"/>
          <w:szCs w:val="18"/>
        </w:rPr>
      </w:pPr>
    </w:p>
    <w:p w:rsidR="00501822" w:rsidRDefault="002A3AD7" w:rsidP="002A3AD7">
      <w:pPr>
        <w:contextualSpacing/>
      </w:pPr>
      <w:r>
        <w:t>IMPORTANT NOTICE:</w:t>
      </w:r>
    </w:p>
    <w:p w:rsidR="002A3AD7" w:rsidRDefault="002A3AD7" w:rsidP="002A3AD7">
      <w:pPr>
        <w:contextualSpacing/>
      </w:pPr>
      <w:r>
        <w:t>Default Credential</w:t>
      </w:r>
    </w:p>
    <w:p w:rsidR="002A3AD7" w:rsidRDefault="002A3AD7" w:rsidP="002A3AD7">
      <w:pPr>
        <w:contextualSpacing/>
      </w:pPr>
      <w:r>
        <w:t>For SSH to Linux box</w:t>
      </w:r>
    </w:p>
    <w:p w:rsidR="002A3AD7" w:rsidRDefault="002A3AD7" w:rsidP="002A3AD7">
      <w:pPr>
        <w:contextualSpacing/>
      </w:pPr>
      <w:r>
        <w:t>For Database Remote Connection</w:t>
      </w:r>
    </w:p>
    <w:p w:rsidR="000B309C" w:rsidRDefault="000B309C">
      <w:r>
        <w:br w:type="page"/>
      </w:r>
    </w:p>
    <w:p w:rsidR="000B309C" w:rsidRPr="00414B4B" w:rsidRDefault="000B309C" w:rsidP="000B309C">
      <w:pPr>
        <w:pStyle w:val="ListParagraph"/>
        <w:numPr>
          <w:ilvl w:val="0"/>
          <w:numId w:val="3"/>
        </w:numPr>
        <w:spacing w:after="432" w:line="324" w:lineRule="atLeast"/>
        <w:jc w:val="both"/>
        <w:textAlignment w:val="baseline"/>
        <w:rPr>
          <w:rFonts w:ascii="Segoe UI" w:hAnsi="Segoe UI" w:cs="Segoe UI"/>
          <w:b/>
          <w:color w:val="7F7F7F" w:themeColor="text1" w:themeTint="80"/>
          <w:sz w:val="20"/>
          <w:szCs w:val="20"/>
          <w:shd w:val="clear" w:color="auto" w:fill="FFFFFF"/>
          <w:rPrChange w:id="118" w:author="atri07" w:date="2015-07-14T20:44:00Z">
            <w:rPr>
              <w:rFonts w:ascii="Segoe UI" w:hAnsi="Segoe UI" w:cs="Segoe UI"/>
              <w:color w:val="000000"/>
              <w:sz w:val="20"/>
              <w:szCs w:val="20"/>
              <w:shd w:val="clear" w:color="auto" w:fill="FFFFFF"/>
            </w:rPr>
          </w:rPrChange>
        </w:rPr>
      </w:pPr>
      <w:r w:rsidRPr="00414B4B">
        <w:rPr>
          <w:rFonts w:ascii="Segoe UI" w:hAnsi="Segoe UI" w:cs="Segoe UI"/>
          <w:b/>
          <w:color w:val="7F7F7F" w:themeColor="text1" w:themeTint="80"/>
          <w:sz w:val="20"/>
          <w:szCs w:val="20"/>
          <w:shd w:val="clear" w:color="auto" w:fill="FFFFFF"/>
          <w:rPrChange w:id="119" w:author="atri07" w:date="2015-07-14T20:44:00Z">
            <w:rPr>
              <w:rFonts w:ascii="Segoe UI" w:hAnsi="Segoe UI" w:cs="Segoe UI"/>
              <w:color w:val="000000"/>
              <w:sz w:val="20"/>
              <w:szCs w:val="20"/>
              <w:shd w:val="clear" w:color="auto" w:fill="FFFFFF"/>
            </w:rPr>
          </w:rPrChange>
        </w:rPr>
        <w:lastRenderedPageBreak/>
        <w:t>Work flow</w:t>
      </w:r>
    </w:p>
    <w:p w:rsidR="000B309C" w:rsidRDefault="000B309C" w:rsidP="000B309C">
      <w:pPr>
        <w:pStyle w:val="ListParagraph"/>
        <w:spacing w:after="432" w:line="324" w:lineRule="atLeast"/>
        <w:jc w:val="both"/>
        <w:textAlignment w:val="baseline"/>
        <w:rPr>
          <w:rFonts w:ascii="Segoe UI" w:hAnsi="Segoe UI" w:cs="Segoe UI"/>
          <w:color w:val="000000"/>
          <w:sz w:val="20"/>
          <w:szCs w:val="20"/>
          <w:shd w:val="clear" w:color="auto" w:fill="FFFFFF"/>
        </w:rPr>
      </w:pPr>
    </w:p>
    <w:p w:rsidR="000B309C" w:rsidRPr="0062009C" w:rsidRDefault="00097692" w:rsidP="0062009C">
      <w:pPr>
        <w:spacing w:after="432" w:line="324" w:lineRule="atLeast"/>
        <w:jc w:val="both"/>
        <w:textAlignment w:val="baseline"/>
        <w:rPr>
          <w:rFonts w:ascii="Segoe UI" w:hAnsi="Segoe UI" w:cs="Segoe UI"/>
          <w:color w:val="000000"/>
          <w:sz w:val="20"/>
          <w:szCs w:val="20"/>
          <w:shd w:val="clear" w:color="auto" w:fill="FFFFFF"/>
        </w:rPr>
      </w:pPr>
      <w:r>
        <w:rPr>
          <w:rFonts w:ascii="Segoe UI" w:hAnsi="Segoe UI" w:cs="Segoe UI"/>
          <w:noProof/>
          <w:color w:val="000000"/>
          <w:sz w:val="20"/>
          <w:szCs w:val="20"/>
        </w:rPr>
        <mc:AlternateContent>
          <mc:Choice Requires="wps">
            <w:drawing>
              <wp:anchor distT="0" distB="0" distL="114300" distR="114300" simplePos="0" relativeHeight="251695104" behindDoc="0" locked="0" layoutInCell="1" allowOverlap="1">
                <wp:simplePos x="0" y="0"/>
                <wp:positionH relativeFrom="column">
                  <wp:posOffset>542925</wp:posOffset>
                </wp:positionH>
                <wp:positionV relativeFrom="paragraph">
                  <wp:posOffset>923925</wp:posOffset>
                </wp:positionV>
                <wp:extent cx="161925" cy="1076325"/>
                <wp:effectExtent l="19050" t="19050" r="47625" b="28575"/>
                <wp:wrapNone/>
                <wp:docPr id="25" name="Up Arrow 25"/>
                <wp:cNvGraphicFramePr/>
                <a:graphic xmlns:a="http://schemas.openxmlformats.org/drawingml/2006/main">
                  <a:graphicData uri="http://schemas.microsoft.com/office/word/2010/wordprocessingShape">
                    <wps:wsp>
                      <wps:cNvSpPr/>
                      <wps:spPr>
                        <a:xfrm>
                          <a:off x="0" y="0"/>
                          <a:ext cx="161925" cy="1076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107F1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5" o:spid="_x0000_s1026" type="#_x0000_t68" style="position:absolute;margin-left:42.75pt;margin-top:72.75pt;width:12.75pt;height:84.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" adj="162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2576" behindDoc="0" locked="0" layoutInCell="1" allowOverlap="1" wp14:anchorId="70A81DE7" wp14:editId="7C9027CB">
                <wp:simplePos x="0" y="0"/>
                <wp:positionH relativeFrom="column">
                  <wp:posOffset>3181350</wp:posOffset>
                </wp:positionH>
                <wp:positionV relativeFrom="paragraph">
                  <wp:posOffset>447675</wp:posOffset>
                </wp:positionV>
                <wp:extent cx="123825" cy="409575"/>
                <wp:effectExtent l="19050" t="0" r="47625" b="47625"/>
                <wp:wrapNone/>
                <wp:docPr id="8" name="Down Arrow 8"/>
                <wp:cNvGraphicFramePr/>
                <a:graphic xmlns:a="http://schemas.openxmlformats.org/drawingml/2006/main">
                  <a:graphicData uri="http://schemas.microsoft.com/office/word/2010/wordprocessingShape">
                    <wps:wsp>
                      <wps:cNvSpPr/>
                      <wps:spPr>
                        <a:xfrm>
                          <a:off x="0" y="0"/>
                          <a:ext cx="123825"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6AC9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50.5pt;margin-top:35.25pt;width:9.75pt;height:3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" adj="18335"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1312" behindDoc="0" locked="0" layoutInCell="1" allowOverlap="1" wp14:anchorId="415397D9" wp14:editId="3EF53879">
                <wp:simplePos x="0" y="0"/>
                <wp:positionH relativeFrom="margin">
                  <wp:posOffset>2438400</wp:posOffset>
                </wp:positionH>
                <wp:positionV relativeFrom="paragraph">
                  <wp:posOffset>866775</wp:posOffset>
                </wp:positionV>
                <wp:extent cx="160020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Enter all required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5397D9" id="Rectangle 2" o:spid="_x0000_s1026" style="position:absolute;left:0;text-align:left;margin-left:192pt;margin-top:68.25pt;width:126pt;height:33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" fillcolor="#5b9bd5 [3204]" strokecolor="#1f4d78 [1604]" strokeweight="1pt">
                <v:textbox>
                  <w:txbxContent>
                    <w:p w:rsidR="0062009C" w:rsidRDefault="0062009C" w:rsidP="0062009C">
                      <w:pPr>
                        <w:jc w:val="center"/>
                      </w:pPr>
                      <w:r>
                        <w:t>Enter all required information</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59264" behindDoc="0" locked="0" layoutInCell="1" allowOverlap="1" wp14:anchorId="60844F39" wp14:editId="4EE032AB">
                <wp:simplePos x="0" y="0"/>
                <wp:positionH relativeFrom="margin">
                  <wp:posOffset>2695575</wp:posOffset>
                </wp:positionH>
                <wp:positionV relativeFrom="paragraph">
                  <wp:posOffset>9525</wp:posOffset>
                </wp:positionV>
                <wp:extent cx="104775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Login to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44F39" id="Rectangle 1" o:spid="_x0000_s1027" style="position:absolute;left:0;text-align:left;margin-left:212.25pt;margin-top:.75pt;width:82.5pt;height:33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" fillcolor="#5b9bd5 [3204]" strokecolor="#1f4d78 [1604]" strokeweight="1pt">
                <v:textbox>
                  <w:txbxContent>
                    <w:p w:rsidR="0062009C" w:rsidRDefault="0062009C" w:rsidP="0062009C">
                      <w:pPr>
                        <w:jc w:val="center"/>
                      </w:pPr>
                      <w:r>
                        <w:t>Login to Web Interface</w:t>
                      </w:r>
                    </w:p>
                  </w:txbxContent>
                </v:textbox>
                <w10:wrap anchorx="margin"/>
              </v:rect>
            </w:pict>
          </mc:Fallback>
        </mc:AlternateContent>
      </w:r>
      <w:r w:rsidR="0062009C" w:rsidRPr="0062009C">
        <w:rPr>
          <w:rFonts w:ascii="Segoe UI" w:hAnsi="Segoe UI" w:cs="Segoe UI"/>
          <w:noProof/>
          <w:color w:val="000000"/>
          <w:sz w:val="20"/>
          <w:szCs w:val="20"/>
          <w:shd w:val="clear" w:color="auto" w:fill="FFFFFF"/>
        </w:rPr>
        <w:drawing>
          <wp:inline distT="0" distB="0" distL="0" distR="0" wp14:anchorId="0A04B8B8" wp14:editId="722F2237">
            <wp:extent cx="1304925" cy="90487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5"/>
                    <a:stretch>
                      <a:fillRect/>
                    </a:stretch>
                  </pic:blipFill>
                  <pic:spPr>
                    <a:xfrm>
                      <a:off x="0" y="0"/>
                      <a:ext cx="1305054" cy="904964"/>
                    </a:xfrm>
                    <a:prstGeom prst="rect">
                      <a:avLst/>
                    </a:prstGeom>
                  </pic:spPr>
                </pic:pic>
              </a:graphicData>
            </a:graphic>
          </wp:inline>
        </w:drawing>
      </w:r>
    </w:p>
    <w:p w:rsidR="002A3AD7" w:rsidRDefault="003D59B1">
      <w:r>
        <w:rPr>
          <w:rFonts w:ascii="Segoe UI" w:hAnsi="Segoe UI" w:cs="Segoe UI"/>
          <w:noProof/>
          <w:color w:val="000000"/>
          <w:sz w:val="20"/>
          <w:szCs w:val="20"/>
        </w:rPr>
        <mc:AlternateContent>
          <mc:Choice Requires="wps">
            <w:drawing>
              <wp:anchor distT="0" distB="0" distL="114300" distR="114300" simplePos="0" relativeHeight="251687936" behindDoc="0" locked="0" layoutInCell="1" allowOverlap="1" wp14:anchorId="37652A36" wp14:editId="3F111EA0">
                <wp:simplePos x="0" y="0"/>
                <wp:positionH relativeFrom="margin">
                  <wp:posOffset>123825</wp:posOffset>
                </wp:positionH>
                <wp:positionV relativeFrom="paragraph">
                  <wp:posOffset>840105</wp:posOffset>
                </wp:positionV>
                <wp:extent cx="1047750" cy="4191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7692" w:rsidRDefault="00097692" w:rsidP="00097692">
                            <w:pPr>
                              <w:jc w:val="center"/>
                            </w:pPr>
                            <w:r>
                              <w:t>Send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52A36" id="Rectangle 17" o:spid="_x0000_s1028" style="position:absolute;margin-left:9.75pt;margin-top:66.15pt;width:82.5pt;height:33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YfwIAAE0FAAAOAAAAZHJzL2Uyb0RvYy54bWysVMFu2zAMvQ/YPwi6r7aDdFm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" fillcolor="#5b9bd5 [3204]" strokecolor="#1f4d78 [1604]" strokeweight="1pt">
                <v:textbox>
                  <w:txbxContent>
                    <w:p w:rsidR="00097692" w:rsidRDefault="00097692" w:rsidP="00097692">
                      <w:pPr>
                        <w:jc w:val="center"/>
                      </w:pPr>
                      <w:r>
                        <w:t>Send Notification</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4080" behindDoc="0" locked="0" layoutInCell="1" allowOverlap="1" wp14:anchorId="4B10CF5C" wp14:editId="5EEFD403">
                <wp:simplePos x="0" y="0"/>
                <wp:positionH relativeFrom="column">
                  <wp:posOffset>1193165</wp:posOffset>
                </wp:positionH>
                <wp:positionV relativeFrom="paragraph">
                  <wp:posOffset>1289050</wp:posOffset>
                </wp:positionV>
                <wp:extent cx="1519905" cy="136523"/>
                <wp:effectExtent l="0" t="209550" r="4445" b="187960"/>
                <wp:wrapNone/>
                <wp:docPr id="24" name="Left Arrow 24"/>
                <wp:cNvGraphicFramePr/>
                <a:graphic xmlns:a="http://schemas.openxmlformats.org/drawingml/2006/main">
                  <a:graphicData uri="http://schemas.microsoft.com/office/word/2010/wordprocessingShape">
                    <wps:wsp>
                      <wps:cNvSpPr/>
                      <wps:spPr>
                        <a:xfrm rot="941900">
                          <a:off x="0" y="0"/>
                          <a:ext cx="1519905" cy="13652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B265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93.95pt;margin-top:101.5pt;width:119.7pt;height:10.75pt;rotation:1028806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" adj="970"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71552" behindDoc="0" locked="0" layoutInCell="1" allowOverlap="1" wp14:anchorId="2108A848" wp14:editId="642C9D9B">
                <wp:simplePos x="0" y="0"/>
                <wp:positionH relativeFrom="margin">
                  <wp:posOffset>4305300</wp:posOffset>
                </wp:positionH>
                <wp:positionV relativeFrom="paragraph">
                  <wp:posOffset>2440305</wp:posOffset>
                </wp:positionV>
                <wp:extent cx="1419225" cy="4191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Init file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08A848" id="Rectangle 7" o:spid="_x0000_s1029" style="position:absolute;margin-left:339pt;margin-top:192.15pt;width:111.75pt;height:33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" fillcolor="#5b9bd5 [3204]" strokecolor="#1f4d78 [1604]" strokeweight="1pt">
                <v:textbox>
                  <w:txbxContent>
                    <w:p w:rsidR="0062009C" w:rsidRDefault="0062009C" w:rsidP="0062009C">
                      <w:pPr>
                        <w:jc w:val="center"/>
                      </w:pPr>
                      <w:r>
                        <w:t xml:space="preserve">Database </w:t>
                      </w:r>
                      <w:r>
                        <w:t>Init file</w:t>
                      </w:r>
                      <w:r>
                        <w:t xml:space="preserve"> Generator</w:t>
                      </w:r>
                    </w:p>
                    <w:p w:rsidR="00346AE0" w:rsidRDefault="00346AE0" w:rsidP="0062009C">
                      <w:pPr>
                        <w:jc w:val="center"/>
                      </w:pPr>
                    </w:p>
                    <w:p w:rsidR="00346AE0" w:rsidRDefault="00346AE0" w:rsidP="0062009C">
                      <w:pPr>
                        <w:jc w:val="center"/>
                      </w:pPr>
                    </w:p>
                    <w:p w:rsidR="00346AE0" w:rsidRDefault="00346AE0" w:rsidP="0062009C">
                      <w:pPr>
                        <w:jc w:val="center"/>
                      </w:pPr>
                    </w:p>
                    <w:p w:rsidR="00346AE0" w:rsidRDefault="00346AE0" w:rsidP="0062009C">
                      <w:pPr>
                        <w:jc w:val="center"/>
                      </w:pP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3056" behindDoc="0" locked="0" layoutInCell="1" allowOverlap="1" wp14:anchorId="1EA74024" wp14:editId="11547016">
                <wp:simplePos x="0" y="0"/>
                <wp:positionH relativeFrom="column">
                  <wp:posOffset>4848225</wp:posOffset>
                </wp:positionH>
                <wp:positionV relativeFrom="paragraph">
                  <wp:posOffset>2030730</wp:posOffset>
                </wp:positionV>
                <wp:extent cx="152400" cy="390525"/>
                <wp:effectExtent l="19050" t="19050" r="19050" b="47625"/>
                <wp:wrapNone/>
                <wp:docPr id="20" name="Up-Down Arrow 20"/>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9C6DC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381.75pt;margin-top:159.9pt;width:12pt;height:30.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9504" behindDoc="0" locked="0" layoutInCell="1" allowOverlap="1" wp14:anchorId="6F5CA8A6" wp14:editId="50BECC09">
                <wp:simplePos x="0" y="0"/>
                <wp:positionH relativeFrom="margin">
                  <wp:posOffset>2581275</wp:posOffset>
                </wp:positionH>
                <wp:positionV relativeFrom="paragraph">
                  <wp:posOffset>2440305</wp:posOffset>
                </wp:positionV>
                <wp:extent cx="141922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Listener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CA8A6" id="Rectangle 6" o:spid="_x0000_s1030" style="position:absolute;margin-left:203.25pt;margin-top:192.15pt;width:111.75pt;height:33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" fillcolor="#5b9bd5 [3204]" strokecolor="#1f4d78 [1604]" strokeweight="1pt">
                <v:textbox>
                  <w:txbxContent>
                    <w:p w:rsidR="0062009C" w:rsidRDefault="0062009C" w:rsidP="0062009C">
                      <w:pPr>
                        <w:jc w:val="center"/>
                      </w:pPr>
                      <w:r>
                        <w:t xml:space="preserve">Database </w:t>
                      </w:r>
                      <w:r>
                        <w:t>Listener</w:t>
                      </w:r>
                      <w:r>
                        <w:t xml:space="preserve"> Generator</w:t>
                      </w:r>
                    </w:p>
                  </w:txbxContent>
                </v:textbox>
                <w10:wrap anchorx="margin"/>
              </v:rec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91008" behindDoc="0" locked="0" layoutInCell="1" allowOverlap="1" wp14:anchorId="42A6461E" wp14:editId="7FDCC65C">
                <wp:simplePos x="0" y="0"/>
                <wp:positionH relativeFrom="column">
                  <wp:posOffset>3181350</wp:posOffset>
                </wp:positionH>
                <wp:positionV relativeFrom="paragraph">
                  <wp:posOffset>2030730</wp:posOffset>
                </wp:positionV>
                <wp:extent cx="152400" cy="390525"/>
                <wp:effectExtent l="19050" t="19050" r="19050" b="47625"/>
                <wp:wrapNone/>
                <wp:docPr id="19" name="Up-Down Arrow 19"/>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30818" id="Up-Down Arrow 19" o:spid="_x0000_s1026" type="#_x0000_t70" style="position:absolute;margin-left:250.5pt;margin-top:159.9pt;width:12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JG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88960" behindDoc="0" locked="0" layoutInCell="1" allowOverlap="1" wp14:anchorId="53B2B2FA" wp14:editId="09890EE5">
                <wp:simplePos x="0" y="0"/>
                <wp:positionH relativeFrom="column">
                  <wp:posOffset>1685925</wp:posOffset>
                </wp:positionH>
                <wp:positionV relativeFrom="paragraph">
                  <wp:posOffset>2030095</wp:posOffset>
                </wp:positionV>
                <wp:extent cx="152400" cy="390525"/>
                <wp:effectExtent l="19050" t="19050" r="19050" b="47625"/>
                <wp:wrapNone/>
                <wp:docPr id="18" name="Up-Down Arrow 18"/>
                <wp:cNvGraphicFramePr/>
                <a:graphic xmlns:a="http://schemas.openxmlformats.org/drawingml/2006/main">
                  <a:graphicData uri="http://schemas.microsoft.com/office/word/2010/wordprocessingShape">
                    <wps:wsp>
                      <wps:cNvSpPr/>
                      <wps:spPr>
                        <a:xfrm>
                          <a:off x="0" y="0"/>
                          <a:ext cx="152400" cy="3905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A88F" id="Up-Down Arrow 18" o:spid="_x0000_s1026" type="#_x0000_t70" style="position:absolute;margin-left:132.75pt;margin-top:159.85pt;width:12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" adj=",4215" fillcolor="#5b9bd5 [3204]" strokecolor="#1f4d78 [1604]" strokeweight="1pt"/>
            </w:pict>
          </mc:Fallback>
        </mc:AlternateContent>
      </w:r>
      <w:r w:rsidR="00097692">
        <w:rPr>
          <w:rFonts w:ascii="Segoe UI" w:hAnsi="Segoe UI" w:cs="Segoe UI"/>
          <w:noProof/>
          <w:color w:val="000000"/>
          <w:sz w:val="20"/>
          <w:szCs w:val="20"/>
        </w:rPr>
        <mc:AlternateContent>
          <mc:Choice Requires="wps">
            <w:drawing>
              <wp:anchor distT="0" distB="0" distL="114300" distR="114300" simplePos="0" relativeHeight="251665408" behindDoc="0" locked="0" layoutInCell="1" allowOverlap="1" wp14:anchorId="6A0D1425" wp14:editId="12CACF0C">
                <wp:simplePos x="0" y="0"/>
                <wp:positionH relativeFrom="margin">
                  <wp:posOffset>2724150</wp:posOffset>
                </wp:positionH>
                <wp:positionV relativeFrom="paragraph">
                  <wp:posOffset>1230630</wp:posOffset>
                </wp:positionV>
                <wp:extent cx="1047750" cy="4191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Master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D1425" id="Rectangle 4" o:spid="_x0000_s1031" style="position:absolute;margin-left:214.5pt;margin-top:96.9pt;width:82.5pt;height:33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" fillcolor="#5b9bd5 [3204]" strokecolor="#1f4d78 [1604]" strokeweight="1pt">
                <v:textbox>
                  <w:txbxContent>
                    <w:p w:rsidR="0062009C" w:rsidRDefault="0062009C" w:rsidP="0062009C">
                      <w:pPr>
                        <w:jc w:val="center"/>
                      </w:pPr>
                      <w:r>
                        <w:t>Master process</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9744" behindDoc="0" locked="0" layoutInCell="1" allowOverlap="1" wp14:anchorId="0975BFA7" wp14:editId="0546174E">
                <wp:simplePos x="0" y="0"/>
                <wp:positionH relativeFrom="column">
                  <wp:posOffset>1752600</wp:posOffset>
                </wp:positionH>
                <wp:positionV relativeFrom="paragraph">
                  <wp:posOffset>2030730</wp:posOffset>
                </wp:positionV>
                <wp:extent cx="3200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20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30549"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59.9pt" to="390pt,1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" strokecolor="#5b9bd5 [3204]" strokeweight=".5pt">
                <v:stroke joinstyle="miter"/>
              </v:line>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8720" behindDoc="0" locked="0" layoutInCell="1" allowOverlap="1" wp14:anchorId="6CF8B033" wp14:editId="1B8C7C75">
                <wp:simplePos x="0" y="0"/>
                <wp:positionH relativeFrom="column">
                  <wp:posOffset>3190875</wp:posOffset>
                </wp:positionH>
                <wp:positionV relativeFrom="paragraph">
                  <wp:posOffset>1666875</wp:posOffset>
                </wp:positionV>
                <wp:extent cx="133350" cy="342900"/>
                <wp:effectExtent l="19050" t="0" r="38100" b="38100"/>
                <wp:wrapNone/>
                <wp:docPr id="11" name="Down Arrow 11"/>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5E408" id="Down Arrow 11" o:spid="_x0000_s1026" type="#_x0000_t67" style="position:absolute;margin-left:251.25pt;margin-top:131.25pt;width:10.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R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6672" behindDoc="0" locked="0" layoutInCell="1" allowOverlap="1" wp14:anchorId="6F95F796" wp14:editId="67482FC6">
                <wp:simplePos x="0" y="0"/>
                <wp:positionH relativeFrom="column">
                  <wp:posOffset>3181350</wp:posOffset>
                </wp:positionH>
                <wp:positionV relativeFrom="paragraph">
                  <wp:posOffset>868680</wp:posOffset>
                </wp:positionV>
                <wp:extent cx="133350" cy="342900"/>
                <wp:effectExtent l="19050" t="0" r="38100" b="38100"/>
                <wp:wrapNone/>
                <wp:docPr id="10" name="Down Arrow 10"/>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9D1B1" id="Down Arrow 10" o:spid="_x0000_s1026" type="#_x0000_t67" style="position:absolute;margin-left:250.5pt;margin-top:68.4pt;width:10.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74624" behindDoc="0" locked="0" layoutInCell="1" allowOverlap="1" wp14:anchorId="02909648" wp14:editId="7FE2024C">
                <wp:simplePos x="0" y="0"/>
                <wp:positionH relativeFrom="column">
                  <wp:posOffset>3171825</wp:posOffset>
                </wp:positionH>
                <wp:positionV relativeFrom="paragraph">
                  <wp:posOffset>106680</wp:posOffset>
                </wp:positionV>
                <wp:extent cx="133350" cy="342900"/>
                <wp:effectExtent l="19050" t="0" r="38100" b="38100"/>
                <wp:wrapNone/>
                <wp:docPr id="9" name="Down Arrow 9"/>
                <wp:cNvGraphicFramePr/>
                <a:graphic xmlns:a="http://schemas.openxmlformats.org/drawingml/2006/main">
                  <a:graphicData uri="http://schemas.microsoft.com/office/word/2010/wordprocessingShape">
                    <wps:wsp>
                      <wps:cNvSpPr/>
                      <wps:spPr>
                        <a:xfrm>
                          <a:off x="0" y="0"/>
                          <a:ext cx="13335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343ED" id="Down Arrow 9" o:spid="_x0000_s1026" type="#_x0000_t67" style="position:absolute;margin-left:249.75pt;margin-top:8.4pt;width:1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" adj="17400" fillcolor="#5b9bd5 [3204]" strokecolor="#1f4d78 [1604]" strokeweight="1p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7456" behindDoc="0" locked="0" layoutInCell="1" allowOverlap="1" wp14:anchorId="1C7F1C05" wp14:editId="5362A057">
                <wp:simplePos x="0" y="0"/>
                <wp:positionH relativeFrom="margin">
                  <wp:posOffset>894715</wp:posOffset>
                </wp:positionH>
                <wp:positionV relativeFrom="paragraph">
                  <wp:posOffset>2449830</wp:posOffset>
                </wp:positionV>
                <wp:extent cx="1419225" cy="4191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41922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Database Create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F1C05" id="Rectangle 5" o:spid="_x0000_s1032" style="position:absolute;margin-left:70.45pt;margin-top:192.9pt;width:111.75pt;height:33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" fillcolor="#5b9bd5 [3204]" strokecolor="#1f4d78 [1604]" strokeweight="1pt">
                <v:textbox>
                  <w:txbxContent>
                    <w:p w:rsidR="0062009C" w:rsidRDefault="0062009C" w:rsidP="0062009C">
                      <w:pPr>
                        <w:jc w:val="center"/>
                      </w:pPr>
                      <w:r>
                        <w:t>Database Create Generator</w:t>
                      </w:r>
                    </w:p>
                  </w:txbxContent>
                </v:textbox>
                <w10:wrap anchorx="margin"/>
              </v:rect>
            </w:pict>
          </mc:Fallback>
        </mc:AlternateContent>
      </w:r>
      <w:r w:rsidR="0062009C">
        <w:rPr>
          <w:rFonts w:ascii="Segoe UI" w:hAnsi="Segoe UI" w:cs="Segoe UI"/>
          <w:noProof/>
          <w:color w:val="000000"/>
          <w:sz w:val="20"/>
          <w:szCs w:val="20"/>
        </w:rPr>
        <mc:AlternateContent>
          <mc:Choice Requires="wps">
            <w:drawing>
              <wp:anchor distT="0" distB="0" distL="114300" distR="114300" simplePos="0" relativeHeight="251663360" behindDoc="0" locked="0" layoutInCell="1" allowOverlap="1" wp14:anchorId="43DEA91C" wp14:editId="500A8265">
                <wp:simplePos x="0" y="0"/>
                <wp:positionH relativeFrom="margin">
                  <wp:posOffset>2562225</wp:posOffset>
                </wp:positionH>
                <wp:positionV relativeFrom="paragraph">
                  <wp:posOffset>440055</wp:posOffset>
                </wp:positionV>
                <wp:extent cx="1409700" cy="4191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4097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09C" w:rsidRDefault="0062009C" w:rsidP="0062009C">
                            <w:pPr>
                              <w:jc w:val="center"/>
                            </w:pPr>
                            <w:r>
                              <w:t>Click on Order Now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DEA91C" id="Rectangle 3" o:spid="_x0000_s1033" style="position:absolute;margin-left:201.75pt;margin-top:34.65pt;width:111pt;height:33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" fillcolor="#5b9bd5 [3204]" strokecolor="#1f4d78 [1604]" strokeweight="1pt">
                <v:textbox>
                  <w:txbxContent>
                    <w:p w:rsidR="0062009C" w:rsidRDefault="0062009C" w:rsidP="0062009C">
                      <w:pPr>
                        <w:jc w:val="center"/>
                      </w:pPr>
                      <w:r>
                        <w:t>Click on Order Now Button</w:t>
                      </w:r>
                    </w:p>
                  </w:txbxContent>
                </v:textbox>
                <w10:wrap anchorx="margin"/>
              </v:rect>
            </w:pict>
          </mc:Fallback>
        </mc:AlternateContent>
      </w:r>
    </w:p>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 w:rsidR="00346AE0" w:rsidRDefault="00346AE0">
      <w:pPr>
        <w:rPr>
          <w:ins w:id="120" w:author="atri07" w:date="2015-07-14T20:41:00Z"/>
        </w:rPr>
      </w:pPr>
    </w:p>
    <w:p w:rsidR="00605C91" w:rsidRDefault="00605C91" w:rsidP="00605C91">
      <w:pPr>
        <w:jc w:val="center"/>
        <w:pPrChange w:id="121" w:author="atri07" w:date="2015-07-14T20:41:00Z">
          <w:pPr/>
        </w:pPrChange>
      </w:pPr>
      <w:ins w:id="122" w:author="atri07" w:date="2015-07-14T20:41:00Z">
        <w:r>
          <w:t>Figure 1</w:t>
        </w:r>
      </w:ins>
    </w:p>
    <w:p w:rsidR="00346AE0" w:rsidRDefault="00132A5B">
      <w:ins w:id="123" w:author="atri07" w:date="2015-07-14T19:56:00Z">
        <w:r>
          <w:t>** Master process</w:t>
        </w:r>
        <w:r w:rsidR="003E3B6B">
          <w:t>: Invokes all generators and execute Docker commands to create the container.</w:t>
        </w:r>
      </w:ins>
    </w:p>
    <w:p w:rsidR="00346AE0" w:rsidRDefault="00346AE0"/>
    <w:p w:rsidR="00346AE0" w:rsidRDefault="00346AE0">
      <w:r>
        <w:br w:type="page"/>
      </w:r>
    </w:p>
    <w:p w:rsidR="00346AE0" w:rsidRPr="001215B8" w:rsidRDefault="00346AE0" w:rsidP="00346AE0">
      <w:pPr>
        <w:pStyle w:val="ListParagraph"/>
        <w:numPr>
          <w:ilvl w:val="0"/>
          <w:numId w:val="3"/>
        </w:numPr>
        <w:rPr>
          <w:b/>
          <w:color w:val="7F7F7F" w:themeColor="text1" w:themeTint="80"/>
          <w:rPrChange w:id="124" w:author="atri07" w:date="2015-07-14T20:49:00Z">
            <w:rPr/>
          </w:rPrChange>
        </w:rPr>
      </w:pPr>
      <w:r w:rsidRPr="001215B8">
        <w:rPr>
          <w:b/>
          <w:color w:val="7F7F7F" w:themeColor="text1" w:themeTint="80"/>
          <w:rPrChange w:id="125" w:author="atri07" w:date="2015-07-14T20:49:00Z">
            <w:rPr/>
          </w:rPrChange>
        </w:rPr>
        <w:lastRenderedPageBreak/>
        <w:t>Logging</w:t>
      </w:r>
    </w:p>
    <w:p w:rsidR="00346AE0" w:rsidRDefault="00D57BCF" w:rsidP="00346AE0">
      <w:pPr>
        <w:ind w:left="360"/>
        <w:rPr>
          <w:ins w:id="126" w:author="atri07" w:date="2015-07-14T20:49:00Z"/>
        </w:rPr>
      </w:pPr>
      <w:r>
        <w:t>You can see the details of container which has been created earlier.</w:t>
      </w:r>
    </w:p>
    <w:p w:rsidR="00D62B46" w:rsidRDefault="00D62B46" w:rsidP="00346AE0">
      <w:pPr>
        <w:ind w:left="360"/>
      </w:pPr>
    </w:p>
    <w:p w:rsidR="009355F0" w:rsidRPr="001215B8" w:rsidDel="001215B8" w:rsidRDefault="009355F0" w:rsidP="00346AE0">
      <w:pPr>
        <w:ind w:left="360"/>
        <w:rPr>
          <w:del w:id="127" w:author="atri07" w:date="2015-07-14T20:48:00Z"/>
          <w:b/>
          <w:color w:val="7F7F7F" w:themeColor="text1" w:themeTint="80"/>
          <w:rPrChange w:id="128" w:author="atri07" w:date="2015-07-14T20:49:00Z">
            <w:rPr>
              <w:del w:id="129" w:author="atri07" w:date="2015-07-14T20:48:00Z"/>
            </w:rPr>
          </w:rPrChange>
        </w:rPr>
      </w:pPr>
    </w:p>
    <w:p w:rsidR="009355F0" w:rsidRPr="001215B8" w:rsidDel="001215B8" w:rsidRDefault="009355F0" w:rsidP="00346AE0">
      <w:pPr>
        <w:ind w:left="360"/>
        <w:rPr>
          <w:del w:id="130" w:author="atri07" w:date="2015-07-14T20:48:00Z"/>
          <w:b/>
          <w:color w:val="7F7F7F" w:themeColor="text1" w:themeTint="80"/>
          <w:rPrChange w:id="131" w:author="atri07" w:date="2015-07-14T20:49:00Z">
            <w:rPr>
              <w:del w:id="132" w:author="atri07" w:date="2015-07-14T20:48:00Z"/>
            </w:rPr>
          </w:rPrChange>
        </w:rPr>
      </w:pPr>
    </w:p>
    <w:p w:rsidR="001C7F4E" w:rsidRPr="001215B8" w:rsidRDefault="001C7F4E" w:rsidP="001C7F4E">
      <w:pPr>
        <w:pStyle w:val="ListParagraph"/>
        <w:numPr>
          <w:ilvl w:val="0"/>
          <w:numId w:val="3"/>
        </w:numPr>
        <w:rPr>
          <w:b/>
          <w:color w:val="7F7F7F" w:themeColor="text1" w:themeTint="80"/>
          <w:rPrChange w:id="133" w:author="atri07" w:date="2015-07-14T20:49:00Z">
            <w:rPr/>
          </w:rPrChange>
        </w:rPr>
      </w:pPr>
      <w:r w:rsidRPr="001215B8">
        <w:rPr>
          <w:b/>
          <w:color w:val="7F7F7F" w:themeColor="text1" w:themeTint="80"/>
          <w:rPrChange w:id="134" w:author="atri07" w:date="2015-07-14T20:49:00Z">
            <w:rPr/>
          </w:rPrChange>
        </w:rPr>
        <w:t>Security</w:t>
      </w:r>
    </w:p>
    <w:p w:rsidR="001C7F4E" w:rsidRDefault="001C7F4E" w:rsidP="00346AE0">
      <w:pPr>
        <w:ind w:left="360"/>
        <w:rPr>
          <w:ins w:id="135" w:author="atri07" w:date="2015-07-14T20:50:00Z"/>
        </w:rPr>
      </w:pPr>
    </w:p>
    <w:p w:rsidR="00045354" w:rsidRDefault="00045354" w:rsidP="00346AE0">
      <w:pPr>
        <w:ind w:left="360"/>
        <w:rPr>
          <w:ins w:id="136" w:author="atri07" w:date="2015-07-14T20:50:00Z"/>
          <w:rFonts w:ascii="Segoe UI" w:hAnsi="Segoe UI" w:cs="Segoe UI"/>
          <w:b/>
          <w:color w:val="7F7F7F" w:themeColor="text1" w:themeTint="80"/>
          <w:sz w:val="20"/>
          <w:szCs w:val="20"/>
          <w:shd w:val="clear" w:color="auto" w:fill="FFFFFF"/>
        </w:rPr>
      </w:pPr>
      <w:ins w:id="137" w:author="atri07" w:date="2015-07-14T20:50:00Z">
        <w:r>
          <w:rPr>
            <w:rFonts w:ascii="Segoe UI" w:hAnsi="Segoe UI" w:cs="Segoe UI"/>
            <w:b/>
            <w:color w:val="7F7F7F" w:themeColor="text1" w:themeTint="80"/>
            <w:sz w:val="20"/>
            <w:szCs w:val="20"/>
            <w:shd w:val="clear" w:color="auto" w:fill="FFFFFF"/>
          </w:rPr>
          <w:t>Conclusion:</w:t>
        </w:r>
      </w:ins>
    </w:p>
    <w:p w:rsidR="00045354" w:rsidRDefault="00057C74" w:rsidP="00346AE0">
      <w:pPr>
        <w:ind w:left="360"/>
      </w:pPr>
      <w:ins w:id="138" w:author="atri07" w:date="2015-07-14T20:51:00Z">
        <w:r>
          <w:rPr>
            <w:rFonts w:ascii="Segoe UI" w:hAnsi="Segoe UI" w:cs="Segoe UI"/>
            <w:b/>
            <w:color w:val="7F7F7F" w:themeColor="text1" w:themeTint="80"/>
            <w:sz w:val="20"/>
            <w:szCs w:val="20"/>
            <w:shd w:val="clear" w:color="auto" w:fill="FFFFFF"/>
          </w:rPr>
          <w:t xml:space="preserve">This will be a huge time saver and also a resource saver as it may cut down on the need for building servers to test with. </w:t>
        </w:r>
      </w:ins>
    </w:p>
    <w:sectPr w:rsidR="00045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41772"/>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22642"/>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06B7"/>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C2211"/>
    <w:multiLevelType w:val="hybridMultilevel"/>
    <w:tmpl w:val="15C8E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874897"/>
    <w:multiLevelType w:val="hybridMultilevel"/>
    <w:tmpl w:val="763C5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ri07">
    <w15:presenceInfo w15:providerId="None" w15:userId="atri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FE"/>
    <w:rsid w:val="00045354"/>
    <w:rsid w:val="00057C74"/>
    <w:rsid w:val="00075A5B"/>
    <w:rsid w:val="00097692"/>
    <w:rsid w:val="000B309C"/>
    <w:rsid w:val="000E5482"/>
    <w:rsid w:val="000F1ED3"/>
    <w:rsid w:val="001215B8"/>
    <w:rsid w:val="00132A5B"/>
    <w:rsid w:val="00143888"/>
    <w:rsid w:val="0016362D"/>
    <w:rsid w:val="0016673A"/>
    <w:rsid w:val="001B6BC5"/>
    <w:rsid w:val="001C7F4E"/>
    <w:rsid w:val="001D425F"/>
    <w:rsid w:val="00222992"/>
    <w:rsid w:val="002314D7"/>
    <w:rsid w:val="002649CB"/>
    <w:rsid w:val="002A3AD7"/>
    <w:rsid w:val="002B04C0"/>
    <w:rsid w:val="002D134B"/>
    <w:rsid w:val="002D2976"/>
    <w:rsid w:val="00330E2E"/>
    <w:rsid w:val="00342076"/>
    <w:rsid w:val="003424F7"/>
    <w:rsid w:val="00346AE0"/>
    <w:rsid w:val="003D59B1"/>
    <w:rsid w:val="003E3B6B"/>
    <w:rsid w:val="00414B4B"/>
    <w:rsid w:val="00421B37"/>
    <w:rsid w:val="0045536E"/>
    <w:rsid w:val="00457171"/>
    <w:rsid w:val="00457788"/>
    <w:rsid w:val="004641E5"/>
    <w:rsid w:val="00480465"/>
    <w:rsid w:val="00501822"/>
    <w:rsid w:val="00505E01"/>
    <w:rsid w:val="005217BC"/>
    <w:rsid w:val="005339D9"/>
    <w:rsid w:val="00552638"/>
    <w:rsid w:val="00580031"/>
    <w:rsid w:val="00605C91"/>
    <w:rsid w:val="0062009C"/>
    <w:rsid w:val="00623F64"/>
    <w:rsid w:val="006352A8"/>
    <w:rsid w:val="00651375"/>
    <w:rsid w:val="00763F58"/>
    <w:rsid w:val="00766E43"/>
    <w:rsid w:val="00784CED"/>
    <w:rsid w:val="007A4C75"/>
    <w:rsid w:val="007C21F6"/>
    <w:rsid w:val="007C6A5B"/>
    <w:rsid w:val="007D0A3F"/>
    <w:rsid w:val="007E01D5"/>
    <w:rsid w:val="007F2144"/>
    <w:rsid w:val="008245C8"/>
    <w:rsid w:val="008769C3"/>
    <w:rsid w:val="008A4379"/>
    <w:rsid w:val="00907A1C"/>
    <w:rsid w:val="00920281"/>
    <w:rsid w:val="009355F0"/>
    <w:rsid w:val="009520ED"/>
    <w:rsid w:val="00957B3B"/>
    <w:rsid w:val="00965E30"/>
    <w:rsid w:val="00984649"/>
    <w:rsid w:val="00995659"/>
    <w:rsid w:val="009B787B"/>
    <w:rsid w:val="009C4528"/>
    <w:rsid w:val="00A126D8"/>
    <w:rsid w:val="00A90037"/>
    <w:rsid w:val="00AC26CD"/>
    <w:rsid w:val="00AD3467"/>
    <w:rsid w:val="00AE65B7"/>
    <w:rsid w:val="00B25B5C"/>
    <w:rsid w:val="00B54303"/>
    <w:rsid w:val="00B6220A"/>
    <w:rsid w:val="00B632A7"/>
    <w:rsid w:val="00B83FA9"/>
    <w:rsid w:val="00B94B22"/>
    <w:rsid w:val="00C0301F"/>
    <w:rsid w:val="00C51E0A"/>
    <w:rsid w:val="00C52D6E"/>
    <w:rsid w:val="00C73498"/>
    <w:rsid w:val="00C74FE2"/>
    <w:rsid w:val="00C9434C"/>
    <w:rsid w:val="00CB61DF"/>
    <w:rsid w:val="00CE1A3A"/>
    <w:rsid w:val="00D36C2C"/>
    <w:rsid w:val="00D43FFE"/>
    <w:rsid w:val="00D55731"/>
    <w:rsid w:val="00D57BCF"/>
    <w:rsid w:val="00D62B46"/>
    <w:rsid w:val="00D647F1"/>
    <w:rsid w:val="00DC2A5C"/>
    <w:rsid w:val="00E02790"/>
    <w:rsid w:val="00E457B1"/>
    <w:rsid w:val="00E706F7"/>
    <w:rsid w:val="00E77A19"/>
    <w:rsid w:val="00E93B7E"/>
    <w:rsid w:val="00ED59A7"/>
    <w:rsid w:val="00EF3E3E"/>
    <w:rsid w:val="00F02160"/>
    <w:rsid w:val="00F264EA"/>
    <w:rsid w:val="00F3426B"/>
    <w:rsid w:val="00FB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0D0D7-EE07-42FF-B61A-24E01805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FFE"/>
  </w:style>
  <w:style w:type="paragraph" w:styleId="ListParagraph">
    <w:name w:val="List Paragraph"/>
    <w:basedOn w:val="Normal"/>
    <w:uiPriority w:val="34"/>
    <w:qFormat/>
    <w:rsid w:val="00C9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atri07</dc:creator>
  <cp:keywords/>
  <dc:description/>
  <cp:lastModifiedBy>atri07</cp:lastModifiedBy>
  <cp:revision>176</cp:revision>
  <dcterms:created xsi:type="dcterms:W3CDTF">2015-07-10T22:47:00Z</dcterms:created>
  <dcterms:modified xsi:type="dcterms:W3CDTF">2015-07-15T04:04:00Z</dcterms:modified>
</cp:coreProperties>
</file>